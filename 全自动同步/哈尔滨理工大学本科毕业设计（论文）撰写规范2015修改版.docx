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行楷" w:eastAsia="华文行楷"/>
          <w:sz w:val="24"/>
        </w:rPr>
      </w:pPr>
    </w:p>
    <w:p>
      <w:pPr>
        <w:jc w:val="center"/>
        <w:rPr>
          <w:rFonts w:hint="eastAsia" w:ascii="华文行楷" w:eastAsia="华文行楷"/>
          <w:sz w:val="24"/>
        </w:rPr>
      </w:pPr>
      <w:r>
        <w:rPr>
          <w:rFonts w:hint="eastAsia" w:ascii="华文行楷" w:eastAsia="华文行楷"/>
          <w:sz w:val="24"/>
        </w:rPr>
        <w:t>哈尔滨理工大学</w:t>
      </w:r>
    </w:p>
    <w:p>
      <w:pPr>
        <w:jc w:val="center"/>
        <w:rPr>
          <w:rFonts w:hint="eastAsia" w:ascii="华文琥珀" w:eastAsia="华文琥珀"/>
          <w:sz w:val="30"/>
          <w:szCs w:val="30"/>
        </w:rPr>
      </w:pPr>
      <w:r>
        <w:rPr>
          <w:rFonts w:hint="eastAsia" w:ascii="华文琥珀" w:eastAsia="华文琥珀"/>
          <w:sz w:val="30"/>
          <w:szCs w:val="30"/>
        </w:rPr>
        <w:t>本科毕业设计（论文）撰写规范</w:t>
      </w: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ascii="黑体" w:hAnsi="宋体" w:eastAsia="黑体"/>
          <w:sz w:val="24"/>
        </w:rPr>
      </w:pPr>
      <w:r>
        <w:rPr>
          <w:rFonts w:hint="eastAsia" w:ascii="黑体" w:hAnsi="宋体" w:eastAsia="黑体"/>
          <w:sz w:val="24"/>
        </w:rPr>
        <w:t>哈尔滨理工大学教务处</w:t>
      </w:r>
    </w:p>
    <w:p>
      <w:pPr>
        <w:jc w:val="center"/>
        <w:sectPr>
          <w:headerReference r:id="rId5" w:type="first"/>
          <w:footerReference r:id="rId8" w:type="first"/>
          <w:headerReference r:id="rId3" w:type="default"/>
          <w:footerReference r:id="rId6" w:type="default"/>
          <w:headerReference r:id="rId4" w:type="even"/>
          <w:footerReference r:id="rId7" w:type="even"/>
          <w:pgSz w:w="7371" w:h="10433"/>
          <w:pgMar w:top="1134" w:right="851" w:bottom="1134" w:left="851" w:header="851" w:footer="992" w:gutter="0"/>
          <w:pgNumType w:fmt="upperRoman" w:start="1"/>
          <w:cols w:space="425" w:num="1"/>
          <w:titlePg/>
          <w:docGrid w:type="lines" w:linePitch="312" w:charSpace="0"/>
        </w:sectPr>
      </w:pPr>
      <w:r>
        <w:rPr>
          <w:rFonts w:hint="eastAsia" w:ascii="黑体" w:hAnsi="宋体" w:eastAsia="黑体"/>
          <w:sz w:val="24"/>
        </w:rPr>
        <w:t>2015年3月30日</w:t>
      </w:r>
    </w:p>
    <w:p>
      <w:pPr>
        <w:jc w:val="center"/>
        <w:rPr>
          <w:rFonts w:hint="eastAsia" w:ascii="黑体" w:eastAsia="黑体"/>
          <w:sz w:val="24"/>
        </w:rPr>
      </w:pPr>
    </w:p>
    <w:p>
      <w:pPr>
        <w:jc w:val="center"/>
        <w:rPr>
          <w:rFonts w:hint="eastAsia" w:ascii="黑体" w:eastAsia="黑体"/>
          <w:sz w:val="24"/>
        </w:rPr>
      </w:pPr>
      <w:r>
        <w:rPr>
          <w:rFonts w:hint="eastAsia" w:ascii="黑体" w:eastAsia="黑体"/>
          <w:sz w:val="24"/>
        </w:rPr>
        <w:t>目      录</w:t>
      </w:r>
    </w:p>
    <w:p>
      <w:pPr>
        <w:rPr>
          <w:rFonts w:hint="eastAsia" w:ascii="黑体" w:eastAsia="黑体"/>
          <w:szCs w:val="21"/>
        </w:rPr>
      </w:pPr>
    </w:p>
    <w:p>
      <w:pPr>
        <w:numPr>
          <w:ilvl w:val="0"/>
          <w:numId w:val="1"/>
        </w:numPr>
        <w:rPr>
          <w:rFonts w:hint="eastAsia" w:ascii="黑体" w:eastAsia="黑体"/>
          <w:szCs w:val="21"/>
        </w:rPr>
      </w:pPr>
      <w:r>
        <w:rPr>
          <w:rFonts w:hint="eastAsia"/>
        </w:rPr>
        <w:t>毕业设计（论文）要求</w:t>
      </w:r>
      <w:r>
        <w:t>……………………………………</w:t>
      </w:r>
      <w:r>
        <w:rPr>
          <w:rFonts w:hint="eastAsia"/>
        </w:rPr>
        <w:t>1</w:t>
      </w:r>
    </w:p>
    <w:p>
      <w:pPr>
        <w:rPr>
          <w:rFonts w:hint="eastAsia" w:ascii="黑体" w:eastAsia="黑体"/>
          <w:szCs w:val="21"/>
        </w:rPr>
      </w:pPr>
      <w:r>
        <w:rPr>
          <w:rFonts w:hint="eastAsia" w:ascii="黑体" w:eastAsia="黑体"/>
          <w:szCs w:val="21"/>
        </w:rPr>
        <w:t>二、</w:t>
      </w:r>
      <w:r>
        <w:rPr>
          <w:rFonts w:hint="eastAsia"/>
        </w:rPr>
        <w:t>论文结构</w:t>
      </w:r>
      <w:r>
        <w:t>……………………………………………………</w:t>
      </w:r>
      <w:r>
        <w:rPr>
          <w:rFonts w:hint="eastAsia"/>
        </w:rPr>
        <w:t>3</w:t>
      </w:r>
    </w:p>
    <w:p>
      <w:pPr>
        <w:rPr>
          <w:rFonts w:hint="eastAsia" w:ascii="黑体" w:eastAsia="黑体"/>
          <w:szCs w:val="21"/>
        </w:rPr>
      </w:pPr>
      <w:r>
        <w:rPr>
          <w:rFonts w:hint="eastAsia" w:ascii="黑体" w:eastAsia="黑体"/>
          <w:szCs w:val="21"/>
        </w:rPr>
        <w:t>三、</w:t>
      </w:r>
      <w:r>
        <w:rPr>
          <w:rFonts w:hint="eastAsia"/>
          <w:szCs w:val="21"/>
        </w:rPr>
        <w:t>正文的题序层次</w:t>
      </w:r>
      <w:r>
        <w:t>……………………………………………</w:t>
      </w:r>
      <w:r>
        <w:rPr>
          <w:rFonts w:hint="eastAsia"/>
        </w:rPr>
        <w:t>6</w:t>
      </w:r>
    </w:p>
    <w:p>
      <w:pPr>
        <w:rPr>
          <w:rFonts w:hint="eastAsia" w:ascii="黑体" w:eastAsia="黑体"/>
          <w:szCs w:val="21"/>
        </w:rPr>
      </w:pPr>
      <w:r>
        <w:rPr>
          <w:rFonts w:hint="eastAsia" w:ascii="黑体" w:eastAsia="黑体"/>
          <w:szCs w:val="21"/>
        </w:rPr>
        <w:t>四、</w:t>
      </w:r>
      <w:r>
        <w:rPr>
          <w:rFonts w:hint="eastAsia"/>
          <w:szCs w:val="21"/>
        </w:rPr>
        <w:t>论文的文本格式</w:t>
      </w:r>
      <w:r>
        <w:t>……………………………………………</w:t>
      </w:r>
      <w:r>
        <w:rPr>
          <w:rFonts w:hint="eastAsia"/>
        </w:rPr>
        <w:t>7</w:t>
      </w:r>
    </w:p>
    <w:p>
      <w:pPr>
        <w:rPr>
          <w:rFonts w:hint="eastAsia" w:ascii="黑体" w:eastAsia="黑体"/>
          <w:szCs w:val="21"/>
        </w:rPr>
      </w:pPr>
      <w:r>
        <w:rPr>
          <w:rFonts w:hint="eastAsia" w:ascii="黑体" w:eastAsia="黑体"/>
          <w:szCs w:val="21"/>
        </w:rPr>
        <w:t>五、</w:t>
      </w:r>
      <w:r>
        <w:rPr>
          <w:rFonts w:hint="eastAsia"/>
          <w:szCs w:val="21"/>
        </w:rPr>
        <w:t>参考文献</w:t>
      </w:r>
      <w:r>
        <w:t>…………………………………………………</w:t>
      </w:r>
      <w:r>
        <w:rPr>
          <w:rFonts w:hint="eastAsia"/>
        </w:rPr>
        <w:t>..10</w:t>
      </w:r>
    </w:p>
    <w:p>
      <w:pPr>
        <w:rPr>
          <w:rFonts w:hint="eastAsia"/>
        </w:rPr>
      </w:pPr>
      <w:r>
        <w:rPr>
          <w:rFonts w:hint="eastAsia" w:ascii="黑体" w:eastAsia="黑体"/>
          <w:szCs w:val="21"/>
        </w:rPr>
        <w:t>六、</w:t>
      </w:r>
      <w:r>
        <w:rPr>
          <w:rFonts w:hint="eastAsia"/>
          <w:szCs w:val="21"/>
        </w:rPr>
        <w:t>其他要求</w:t>
      </w:r>
      <w:r>
        <w:t>…………………………………………………</w:t>
      </w:r>
      <w:r>
        <w:rPr>
          <w:rFonts w:hint="eastAsia"/>
        </w:rPr>
        <w:t>..11</w:t>
      </w:r>
    </w:p>
    <w:p>
      <w:pPr>
        <w:rPr>
          <w:rFonts w:hint="eastAsia" w:ascii="黑体" w:eastAsia="黑体"/>
          <w:szCs w:val="21"/>
        </w:rPr>
      </w:pPr>
      <w:r>
        <w:rPr>
          <w:rFonts w:hint="eastAsia" w:ascii="黑体" w:eastAsia="黑体"/>
        </w:rPr>
        <w:t>七</w:t>
      </w:r>
      <w:r>
        <w:rPr>
          <w:rFonts w:hint="eastAsia"/>
        </w:rPr>
        <w:t>、附录</w:t>
      </w:r>
      <w:r>
        <w:t>………………………………………………………</w:t>
      </w:r>
      <w:r>
        <w:rPr>
          <w:rFonts w:hint="eastAsia"/>
        </w:rPr>
        <w:t>..14</w:t>
      </w:r>
    </w:p>
    <w:p>
      <w:pPr>
        <w:rPr>
          <w:rFonts w:hint="eastAsia"/>
        </w:rPr>
        <w:sectPr>
          <w:pgSz w:w="7371" w:h="10433"/>
          <w:pgMar w:top="1134" w:right="851" w:bottom="1134" w:left="851" w:header="851" w:footer="992" w:gutter="0"/>
          <w:pgNumType w:fmt="upperRoman" w:start="1"/>
          <w:cols w:space="425" w:num="1"/>
          <w:titlePg/>
          <w:docGrid w:type="lines" w:linePitch="312" w:charSpace="0"/>
        </w:sectPr>
      </w:pPr>
    </w:p>
    <w:p>
      <w:pPr>
        <w:jc w:val="center"/>
        <w:rPr>
          <w:rFonts w:hint="eastAsia"/>
          <w:szCs w:val="21"/>
        </w:rPr>
      </w:pPr>
    </w:p>
    <w:p>
      <w:pPr>
        <w:jc w:val="center"/>
        <w:rPr>
          <w:rFonts w:hint="eastAsia"/>
          <w:sz w:val="24"/>
        </w:rPr>
      </w:pPr>
      <w:r>
        <w:rPr>
          <w:rFonts w:hint="eastAsia"/>
          <w:sz w:val="24"/>
        </w:rPr>
        <w:t>哈尔滨理工大学</w:t>
      </w:r>
    </w:p>
    <w:p>
      <w:pPr>
        <w:jc w:val="center"/>
        <w:rPr>
          <w:rFonts w:hint="eastAsia"/>
          <w:b/>
          <w:sz w:val="24"/>
        </w:rPr>
      </w:pPr>
      <w:r>
        <w:rPr>
          <w:rFonts w:hint="eastAsia"/>
          <w:b/>
          <w:sz w:val="24"/>
        </w:rPr>
        <w:t>本科毕业设计（论文）撰写规范</w:t>
      </w:r>
    </w:p>
    <w:p>
      <w:pPr>
        <w:ind w:firstLine="420"/>
        <w:rPr>
          <w:rFonts w:hint="eastAsia"/>
        </w:rPr>
      </w:pPr>
    </w:p>
    <w:p>
      <w:pPr>
        <w:ind w:firstLine="420"/>
        <w:rPr>
          <w:rFonts w:hint="eastAsia"/>
        </w:rPr>
      </w:pPr>
      <w:r>
        <w:rPr>
          <w:rFonts w:hint="eastAsia"/>
        </w:rPr>
        <w:t>毕业设计（论文）是学生在校学习的最后阶段，是培养学生综合运用所学知识，分析和解决实际工程问题，锻炼创造能力的重要环节。毕业论文是记录科学研究成果的重要文献资料，也是申请学位的基本依据。为了保证我校本科生毕业设计（论文）质量，促进国内外学术交流，特制定《哈尔滨理工大学本科生毕业设计（论文）撰写规范》。</w:t>
      </w:r>
    </w:p>
    <w:p>
      <w:pPr>
        <w:spacing w:before="120" w:after="120"/>
        <w:ind w:left="420"/>
        <w:rPr>
          <w:rFonts w:hint="eastAsia"/>
          <w:b/>
        </w:rPr>
      </w:pPr>
      <w:r>
        <w:rPr>
          <w:rFonts w:hint="eastAsia"/>
          <w:b/>
        </w:rPr>
        <w:t>一 、毕业设计（论文）要求</w:t>
      </w:r>
    </w:p>
    <w:p>
      <w:pPr>
        <w:ind w:left="420"/>
        <w:rPr>
          <w:rFonts w:hint="eastAsia"/>
        </w:rPr>
      </w:pPr>
      <w:r>
        <w:rPr>
          <w:rFonts w:hint="eastAsia"/>
        </w:rPr>
        <w:t>我校理工类毕业设计（论文）可分为以下几种类型：</w:t>
      </w:r>
    </w:p>
    <w:p>
      <w:pPr>
        <w:ind w:left="420"/>
        <w:rPr>
          <w:rFonts w:hint="eastAsia"/>
        </w:rPr>
      </w:pPr>
      <w:r>
        <w:rPr>
          <w:rFonts w:hint="eastAsia"/>
        </w:rPr>
        <w:t>工程设计、理论研究、实验研究、计算机软件、综合论文</w:t>
      </w:r>
    </w:p>
    <w:p>
      <w:pPr>
        <w:ind w:left="420"/>
        <w:rPr>
          <w:rFonts w:hint="eastAsia"/>
        </w:rPr>
      </w:pPr>
      <w:r>
        <w:rPr>
          <w:rFonts w:hint="eastAsia"/>
        </w:rPr>
        <w:t>对各类毕业设计（论文）具体要求如下：</w:t>
      </w:r>
    </w:p>
    <w:p>
      <w:pPr>
        <w:ind w:left="420"/>
        <w:rPr>
          <w:rFonts w:hint="eastAsia"/>
        </w:rPr>
      </w:pPr>
      <w:r>
        <w:rPr>
          <w:rFonts w:hint="eastAsia"/>
        </w:rPr>
        <w:t>工程设计类论文</w:t>
      </w:r>
    </w:p>
    <w:p>
      <w:pPr>
        <w:ind w:firstLine="420"/>
        <w:rPr>
          <w:rFonts w:hint="eastAsia"/>
          <w:szCs w:val="21"/>
        </w:rPr>
      </w:pPr>
      <w:r>
        <w:rPr>
          <w:rFonts w:hint="eastAsia"/>
        </w:rPr>
        <w:t>机械类：做此类题目的学生至少要独立完成A</w:t>
      </w:r>
      <w:r>
        <w:rPr>
          <w:rFonts w:hint="eastAsia"/>
          <w:szCs w:val="21"/>
          <w:vertAlign w:val="subscript"/>
        </w:rPr>
        <w:t>0</w:t>
      </w:r>
      <w:r>
        <w:rPr>
          <w:rFonts w:hint="eastAsia"/>
          <w:szCs w:val="21"/>
        </w:rPr>
        <w:t>图纸四张（不包括零件图和示意图）和一份设计计算说明书。用计算机进行绘图时，图纸工作量为</w:t>
      </w:r>
      <w:r>
        <w:rPr>
          <w:rFonts w:hint="eastAsia"/>
        </w:rPr>
        <w:t>A</w:t>
      </w:r>
      <w:r>
        <w:rPr>
          <w:rFonts w:hint="eastAsia"/>
          <w:szCs w:val="21"/>
          <w:vertAlign w:val="subscript"/>
        </w:rPr>
        <w:t>0</w:t>
      </w:r>
      <w:r>
        <w:rPr>
          <w:rFonts w:hint="eastAsia"/>
          <w:szCs w:val="21"/>
        </w:rPr>
        <w:t>图纸至少2张。</w:t>
      </w:r>
    </w:p>
    <w:p>
      <w:pPr>
        <w:ind w:firstLine="420"/>
        <w:rPr>
          <w:rFonts w:hint="eastAsia"/>
          <w:szCs w:val="21"/>
        </w:rPr>
      </w:pPr>
      <w:r>
        <w:rPr>
          <w:rFonts w:hint="eastAsia"/>
          <w:szCs w:val="21"/>
        </w:rPr>
        <w:t>电  类：学生要独立完成工程（或科研）项目中的全部或相对独立的局部设计、安装、调试工作；要有完整的系统电气原理图或电气控制系统图。</w:t>
      </w:r>
    </w:p>
    <w:p>
      <w:pPr>
        <w:ind w:firstLine="420"/>
        <w:rPr>
          <w:rFonts w:hint="eastAsia"/>
          <w:szCs w:val="21"/>
        </w:rPr>
      </w:pPr>
      <w:r>
        <w:rPr>
          <w:rFonts w:hint="eastAsia"/>
          <w:szCs w:val="21"/>
        </w:rPr>
        <w:t>说明书或论文中一般包括任务的提出，方案论证或文献综述，设计与计算（可分为总体设计和单元设计几部分），要有实验（模拟实验或仿真实验）调试及结果分析，结束语等内容。</w:t>
      </w:r>
    </w:p>
    <w:p>
      <w:pPr>
        <w:ind w:firstLine="420"/>
        <w:rPr>
          <w:rFonts w:hint="eastAsia"/>
          <w:szCs w:val="21"/>
        </w:rPr>
      </w:pPr>
      <w:r>
        <w:rPr>
          <w:rFonts w:hint="eastAsia"/>
          <w:szCs w:val="21"/>
        </w:rPr>
        <w:t>理论研究类论文</w:t>
      </w:r>
    </w:p>
    <w:p>
      <w:pPr>
        <w:ind w:firstLine="420"/>
        <w:rPr>
          <w:rFonts w:hint="eastAsia"/>
          <w:szCs w:val="21"/>
        </w:rPr>
      </w:pPr>
      <w:r>
        <w:rPr>
          <w:rFonts w:hint="eastAsia"/>
          <w:szCs w:val="21"/>
        </w:rPr>
        <w:t>工科原则上不提倡理论研究型论文，对该类论文各系要严格把关，选题必须有一定实际意义。正文包括选题的目的、意义，本课题的现状和国内外的研究综述，从而提出问题、分析问题，提出方案、并进行建模、仿真和设计计算等。</w:t>
      </w:r>
    </w:p>
    <w:p>
      <w:pPr>
        <w:ind w:firstLine="420"/>
        <w:rPr>
          <w:rFonts w:hint="eastAsia"/>
          <w:szCs w:val="21"/>
        </w:rPr>
      </w:pPr>
      <w:r>
        <w:rPr>
          <w:rFonts w:hint="eastAsia"/>
          <w:szCs w:val="21"/>
        </w:rPr>
        <w:t>实验研究类论文</w:t>
      </w:r>
    </w:p>
    <w:p>
      <w:pPr>
        <w:ind w:firstLine="420"/>
        <w:rPr>
          <w:rFonts w:hint="eastAsia"/>
          <w:szCs w:val="21"/>
        </w:rPr>
      </w:pPr>
      <w:r>
        <w:rPr>
          <w:rFonts w:hint="eastAsia"/>
          <w:szCs w:val="21"/>
        </w:rPr>
        <w:t>学生要独立完成一个完整的实验，取得足够的实验数据。实验要有探索性，而不是简单重复已有的工作。论文应包括文献综述，实验部分讨论与结论等内容。</w:t>
      </w:r>
    </w:p>
    <w:p>
      <w:pPr>
        <w:ind w:firstLine="420"/>
        <w:rPr>
          <w:rFonts w:hint="eastAsia"/>
          <w:szCs w:val="21"/>
        </w:rPr>
      </w:pPr>
      <w:r>
        <w:rPr>
          <w:rFonts w:hint="eastAsia"/>
          <w:szCs w:val="21"/>
        </w:rPr>
        <w:t>计算机软件类论文</w:t>
      </w:r>
    </w:p>
    <w:p>
      <w:pPr>
        <w:ind w:firstLine="420"/>
        <w:rPr>
          <w:rFonts w:hint="eastAsia"/>
          <w:szCs w:val="21"/>
        </w:rPr>
      </w:pPr>
      <w:r>
        <w:rPr>
          <w:rFonts w:hint="eastAsia"/>
          <w:szCs w:val="21"/>
        </w:rPr>
        <w:t>学生要独立完成一个应用软件或较大软件中的一个模块，要有足够的工作量，同时要写出软件使用说明书和论文，其格式参照工程设计类论文，当毕业设计（论文）中涉及到有关电路方面内容时，答辩前，必须完成调试试验，要有完整的测试结果和给出各参数指标，并由答辩老师验收；当涉及到有关计算机软件方面的内容时，在答辩前进行计算机演示程序运行情况及给出运行结果，并由答辩老师验收。</w:t>
      </w:r>
    </w:p>
    <w:p>
      <w:pPr>
        <w:ind w:firstLine="420"/>
        <w:rPr>
          <w:rFonts w:hint="eastAsia"/>
          <w:szCs w:val="21"/>
        </w:rPr>
      </w:pPr>
      <w:r>
        <w:rPr>
          <w:rFonts w:hint="eastAsia"/>
          <w:szCs w:val="21"/>
        </w:rPr>
        <w:t>综合类论文</w:t>
      </w:r>
    </w:p>
    <w:p>
      <w:pPr>
        <w:ind w:firstLine="420"/>
        <w:rPr>
          <w:rFonts w:hint="eastAsia"/>
          <w:szCs w:val="21"/>
        </w:rPr>
      </w:pPr>
      <w:r>
        <w:rPr>
          <w:rFonts w:hint="eastAsia"/>
          <w:szCs w:val="21"/>
        </w:rPr>
        <w:t>综合类论文要求至少包括前四种类型论文中的三类内容，当有工程设计内容时，图纸工作量酌情减少。</w:t>
      </w:r>
    </w:p>
    <w:p>
      <w:pPr>
        <w:ind w:firstLine="420"/>
        <w:rPr>
          <w:rFonts w:hint="eastAsia"/>
          <w:szCs w:val="21"/>
        </w:rPr>
      </w:pPr>
      <w:r>
        <w:rPr>
          <w:rFonts w:hint="eastAsia"/>
          <w:szCs w:val="21"/>
        </w:rPr>
        <w:t>我校文科、管理类专业本科毕业论文可以是理论性论文、应用软件设计或调查报告，其论文形式不能是一些文献资料的简单、机械地堆砌。一篇合格的论文应是一个有内在联系的统一体；论点提出要正确，要有足够的论证依据；论点与论据要协调一致，论据要充分支持论点；要有必要的数据资料及相应的分析、理论、观点。概念表达要准确、清晰；论文要有一定的新意。</w:t>
      </w:r>
    </w:p>
    <w:p>
      <w:pPr>
        <w:spacing w:before="120" w:after="120"/>
        <w:ind w:firstLine="420"/>
        <w:rPr>
          <w:rFonts w:hint="eastAsia"/>
          <w:b/>
        </w:rPr>
      </w:pPr>
      <w:r>
        <w:rPr>
          <w:rFonts w:hint="eastAsia"/>
          <w:b/>
        </w:rPr>
        <w:t>二、论文结构</w:t>
      </w:r>
    </w:p>
    <w:p>
      <w:pPr>
        <w:ind w:left="435"/>
        <w:rPr>
          <w:rFonts w:hint="eastAsia"/>
        </w:rPr>
      </w:pPr>
      <w:r>
        <w:rPr>
          <w:rFonts w:hint="eastAsia"/>
        </w:rPr>
        <w:t>毕业论文由以下部分组成：</w:t>
      </w:r>
    </w:p>
    <w:p>
      <w:pPr>
        <w:ind w:firstLine="420"/>
        <w:rPr>
          <w:rFonts w:hint="eastAsia"/>
        </w:rPr>
      </w:pPr>
      <w:r>
        <w:rPr>
          <w:rFonts w:hint="eastAsia"/>
        </w:rPr>
        <w:t>A、封面；B、毕业设计（论文）评语；C、毕业设计（论文）任务书；D、中文摘要；E、英文摘要；F、目录；G、正文；H、致谢；I、参考文献；J、附录（包括相关程序代码、外文文献翻译等）；H、有关图纸。</w:t>
      </w:r>
    </w:p>
    <w:p>
      <w:pPr>
        <w:numPr>
          <w:ilvl w:val="0"/>
          <w:numId w:val="2"/>
        </w:numPr>
        <w:rPr>
          <w:rFonts w:hint="eastAsia"/>
          <w:spacing w:val="-6"/>
          <w:szCs w:val="21"/>
        </w:rPr>
      </w:pPr>
      <w:r>
        <w:rPr>
          <w:rFonts w:hint="eastAsia"/>
          <w:spacing w:val="-6"/>
          <w:szCs w:val="21"/>
        </w:rPr>
        <w:t>封面、评语、任务书（由学校统一印刷，按要求填写）</w:t>
      </w:r>
    </w:p>
    <w:p>
      <w:pPr>
        <w:ind w:left="420"/>
        <w:rPr>
          <w:rFonts w:hint="eastAsia"/>
        </w:rPr>
      </w:pPr>
      <w:r>
        <w:rPr>
          <w:rFonts w:hint="eastAsia"/>
        </w:rPr>
        <w:t>封面包括：论文题目、导师签字、学生本人签字。</w:t>
      </w:r>
    </w:p>
    <w:p>
      <w:pPr>
        <w:ind w:firstLine="420"/>
        <w:rPr>
          <w:rFonts w:hint="eastAsia"/>
        </w:rPr>
      </w:pPr>
      <w:r>
        <w:rPr>
          <w:rFonts w:hint="eastAsia"/>
        </w:rPr>
        <w:t>论文题目不得超过25个字，要简练、准确、可分二行书写，不设副标题。</w:t>
      </w:r>
    </w:p>
    <w:p>
      <w:pPr>
        <w:ind w:firstLine="420"/>
        <w:rPr>
          <w:rFonts w:hint="eastAsia"/>
        </w:rPr>
      </w:pPr>
      <w:r>
        <w:rPr>
          <w:rFonts w:hint="eastAsia"/>
        </w:rPr>
        <w:t>评语装订于指定位置，由指导教师、评阅教师、答辩委员会填写。</w:t>
      </w:r>
    </w:p>
    <w:p>
      <w:pPr>
        <w:ind w:firstLine="420"/>
        <w:rPr>
          <w:rFonts w:hint="eastAsia"/>
        </w:rPr>
      </w:pPr>
      <w:r>
        <w:rPr>
          <w:rFonts w:hint="eastAsia"/>
        </w:rPr>
        <w:t>任务书由导师填写，内容、时间与工作日志中的任务书相符，装订于指定位置，经系主任签字后生效。</w:t>
      </w:r>
    </w:p>
    <w:p>
      <w:pPr>
        <w:numPr>
          <w:ilvl w:val="0"/>
          <w:numId w:val="2"/>
        </w:numPr>
        <w:rPr>
          <w:rFonts w:hint="eastAsia"/>
        </w:rPr>
      </w:pPr>
      <w:r>
        <w:rPr>
          <w:rFonts w:hint="eastAsia"/>
        </w:rPr>
        <w:t>中英文摘要（中文在前，英文在后）</w:t>
      </w:r>
    </w:p>
    <w:p>
      <w:pPr>
        <w:ind w:firstLine="435"/>
        <w:rPr>
          <w:rFonts w:hint="eastAsia"/>
        </w:rPr>
      </w:pPr>
      <w:r>
        <w:rPr>
          <w:rFonts w:hint="eastAsia"/>
        </w:rPr>
        <w:t>摘要包括：论文题目（中、英文摘要都应包括）、“摘要”字样（位置居中）、摘要正文、关键词。</w:t>
      </w:r>
    </w:p>
    <w:p>
      <w:pPr>
        <w:ind w:firstLine="435"/>
        <w:rPr>
          <w:rFonts w:hint="eastAsia"/>
        </w:rPr>
      </w:pPr>
      <w:r>
        <w:rPr>
          <w:rFonts w:hint="eastAsia"/>
        </w:rPr>
        <w:t>摘要是论文内容的简要陈述，包括论文中的主要信息，具有独立性和完整性。中文摘要一般为400字左右，英文摘要应与中文摘要内容完全对应（1200-1500字符）。摘要中不宜使用公式、图表，不标注引用文献编号。</w:t>
      </w:r>
    </w:p>
    <w:p>
      <w:pPr>
        <w:ind w:firstLine="435"/>
        <w:rPr>
          <w:rFonts w:hint="eastAsia"/>
        </w:rPr>
      </w:pPr>
      <w:r>
        <w:rPr>
          <w:rFonts w:hint="eastAsia"/>
        </w:rPr>
        <w:t>关键词是供检索使用的，主题词条应为通用技术词汇，不得自造关键词。关键词一般为3至5个，按词条外延层次（学科目录分类）由高至低顺序排列。</w:t>
      </w:r>
    </w:p>
    <w:p>
      <w:pPr>
        <w:numPr>
          <w:ilvl w:val="0"/>
          <w:numId w:val="2"/>
        </w:numPr>
        <w:rPr>
          <w:rFonts w:hint="eastAsia"/>
        </w:rPr>
      </w:pPr>
      <w:r>
        <w:rPr>
          <w:rFonts w:hint="eastAsia"/>
        </w:rPr>
        <w:t>目录</w:t>
      </w:r>
    </w:p>
    <w:p>
      <w:pPr>
        <w:ind w:firstLine="435"/>
        <w:rPr>
          <w:rFonts w:hint="eastAsia"/>
        </w:rPr>
      </w:pPr>
      <w:r>
        <w:rPr>
          <w:rFonts w:hint="eastAsia"/>
        </w:rPr>
        <w:t>目录按三级标题编写，要求层次清晰，且要与正文标题一致，主要包括摘要、正文主要层次标题、主要符号表、致谢、参考文献及附录等。</w:t>
      </w:r>
    </w:p>
    <w:p>
      <w:pPr>
        <w:ind w:firstLine="435"/>
        <w:rPr>
          <w:rFonts w:hint="eastAsia"/>
        </w:rPr>
      </w:pPr>
      <w:r>
        <w:rPr>
          <w:rFonts w:hint="eastAsia"/>
        </w:rPr>
        <w:t>（四）主要符号表（根据具体情况可省略）</w:t>
      </w:r>
    </w:p>
    <w:p>
      <w:pPr>
        <w:ind w:firstLine="435"/>
        <w:rPr>
          <w:rFonts w:hint="eastAsia"/>
        </w:rPr>
      </w:pPr>
      <w:r>
        <w:rPr>
          <w:rFonts w:hint="eastAsia"/>
        </w:rPr>
        <w:t>若论文正文内公式很多，且所用符号不是国际上通用的标准符号，可列出主要符号表。</w:t>
      </w:r>
    </w:p>
    <w:p>
      <w:pPr>
        <w:numPr>
          <w:ilvl w:val="0"/>
          <w:numId w:val="3"/>
        </w:numPr>
        <w:rPr>
          <w:rFonts w:hint="eastAsia"/>
        </w:rPr>
      </w:pPr>
      <w:r>
        <w:rPr>
          <w:rFonts w:hint="eastAsia"/>
        </w:rPr>
        <w:t>正文</w:t>
      </w:r>
    </w:p>
    <w:p>
      <w:pPr>
        <w:ind w:firstLine="435"/>
        <w:rPr>
          <w:rFonts w:hint="eastAsia"/>
        </w:rPr>
      </w:pPr>
      <w:r>
        <w:fldChar w:fldCharType="begin"/>
      </w:r>
      <w:r>
        <w:instrText xml:space="preserve"> = 1 \* GB2 </w:instrText>
      </w:r>
      <w:r>
        <w:fldChar w:fldCharType="separate"/>
      </w:r>
      <w:r>
        <w:rPr>
          <w:rFonts w:hint="eastAsia"/>
        </w:rPr>
        <w:t>⑴</w:t>
      </w:r>
      <w:r>
        <w:fldChar w:fldCharType="end"/>
      </w:r>
      <w:r>
        <w:rPr>
          <w:rFonts w:hint="eastAsia"/>
        </w:rPr>
        <w:t>理工类论文正文部分包括：绪论、论文主题、结论</w:t>
      </w:r>
    </w:p>
    <w:p>
      <w:pPr>
        <w:ind w:firstLine="435"/>
        <w:rPr>
          <w:rFonts w:hint="eastAsia"/>
        </w:rPr>
      </w:pPr>
      <w:r>
        <w:fldChar w:fldCharType="begin"/>
      </w:r>
      <w:r>
        <w:instrText xml:space="preserve"> = 1 \* GB3 </w:instrText>
      </w:r>
      <w:r>
        <w:fldChar w:fldCharType="separate"/>
      </w:r>
      <w:r>
        <w:rPr>
          <w:rFonts w:hint="eastAsia"/>
        </w:rPr>
        <w:t>①</w:t>
      </w:r>
      <w:r>
        <w:fldChar w:fldCharType="end"/>
      </w:r>
      <w:r>
        <w:rPr>
          <w:rFonts w:hint="eastAsia"/>
        </w:rPr>
        <w:t>绪论应是综合评述前人工作，说明论文工作的选题目的和意义，国内外文献综述，以及论文所要研究的内容。</w:t>
      </w:r>
    </w:p>
    <w:p>
      <w:pPr>
        <w:ind w:firstLine="435"/>
        <w:rPr>
          <w:rFonts w:hint="eastAsia"/>
        </w:rPr>
      </w:pPr>
      <w:r>
        <w:fldChar w:fldCharType="begin"/>
      </w:r>
      <w:r>
        <w:instrText xml:space="preserve"> = 2 \* GB3 </w:instrText>
      </w:r>
      <w:r>
        <w:fldChar w:fldCharType="separate"/>
      </w:r>
      <w:r>
        <w:rPr>
          <w:rFonts w:hint="eastAsia"/>
        </w:rPr>
        <w:t>②</w:t>
      </w:r>
      <w:r>
        <w:fldChar w:fldCharType="end"/>
      </w:r>
      <w:r>
        <w:rPr>
          <w:rFonts w:hint="eastAsia"/>
        </w:rPr>
        <w:t>论文主体一般包括：试验装置、测试方法、理论分析、计算方法以及试验结果分析等。论文主体是毕业论文的主要部分，要求文字简练、通顺、层次清楚，重点突出。</w:t>
      </w:r>
    </w:p>
    <w:p>
      <w:pPr>
        <w:ind w:firstLine="435"/>
        <w:rPr>
          <w:rFonts w:hint="eastAsia"/>
        </w:rPr>
      </w:pPr>
      <w:r>
        <w:rPr>
          <w:rFonts w:hint="eastAsia"/>
        </w:rPr>
        <w:t>绪论和论文主体应分章排版，章与章之间不可接排（内容、格式及字体见后面的规范）。</w:t>
      </w:r>
    </w:p>
    <w:p>
      <w:pPr>
        <w:ind w:firstLine="435"/>
        <w:rPr>
          <w:rFonts w:hint="eastAsia"/>
        </w:rPr>
      </w:pPr>
      <w:r>
        <w:fldChar w:fldCharType="begin"/>
      </w:r>
      <w:r>
        <w:instrText xml:space="preserve"> = 2 \* GB2 </w:instrText>
      </w:r>
      <w:r>
        <w:fldChar w:fldCharType="separate"/>
      </w:r>
      <w:r>
        <w:rPr>
          <w:rFonts w:hint="eastAsia"/>
        </w:rPr>
        <w:t>⑵</w:t>
      </w:r>
      <w:r>
        <w:fldChar w:fldCharType="end"/>
      </w:r>
      <w:r>
        <w:rPr>
          <w:rFonts w:hint="eastAsia"/>
        </w:rPr>
        <w:t>文科、管理类论文正文部分包括：问题的提出、论文主体、结论。</w:t>
      </w:r>
    </w:p>
    <w:p>
      <w:pPr>
        <w:ind w:firstLine="435"/>
        <w:rPr>
          <w:rFonts w:hint="eastAsia"/>
        </w:rPr>
      </w:pPr>
      <w:r>
        <w:fldChar w:fldCharType="begin"/>
      </w:r>
      <w:r>
        <w:instrText xml:space="preserve"> = 1 \* GB3 </w:instrText>
      </w:r>
      <w:r>
        <w:fldChar w:fldCharType="separate"/>
      </w:r>
      <w:r>
        <w:rPr>
          <w:rFonts w:hint="eastAsia"/>
        </w:rPr>
        <w:t>①</w:t>
      </w:r>
      <w:r>
        <w:fldChar w:fldCharType="end"/>
      </w:r>
      <w:r>
        <w:rPr>
          <w:rFonts w:hint="eastAsia"/>
        </w:rPr>
        <w:t>问题的提出是在论文主体之前，用简练、概括性语言引出论文所要研究的问题，不必出现“引言”字样。</w:t>
      </w:r>
    </w:p>
    <w:p>
      <w:pPr>
        <w:ind w:firstLine="435"/>
        <w:rPr>
          <w:rFonts w:hint="eastAsia"/>
        </w:rPr>
      </w:pPr>
      <w:r>
        <w:fldChar w:fldCharType="begin"/>
      </w:r>
      <w:r>
        <w:instrText xml:space="preserve"> = 2 \* GB3 </w:instrText>
      </w:r>
      <w:r>
        <w:fldChar w:fldCharType="separate"/>
      </w:r>
      <w:r>
        <w:rPr>
          <w:rFonts w:hint="eastAsia"/>
        </w:rPr>
        <w:t>②</w:t>
      </w:r>
      <w:r>
        <w:fldChar w:fldCharType="end"/>
      </w:r>
      <w:r>
        <w:rPr>
          <w:rFonts w:hint="eastAsia"/>
        </w:rPr>
        <w:t>论文主体是毕业论文的主要部分，要求文字简练、通顺、层次清楚，重点突出。</w:t>
      </w:r>
    </w:p>
    <w:p>
      <w:pPr>
        <w:ind w:firstLine="435"/>
        <w:rPr>
          <w:rFonts w:hint="eastAsia"/>
        </w:rPr>
      </w:pPr>
      <w:r>
        <w:rPr>
          <w:rFonts w:hint="eastAsia"/>
        </w:rPr>
        <w:t>问题的提出和论文主体应分章排版，章与章之间不可接排（内容、格式及字体见后面的规范）。</w:t>
      </w:r>
    </w:p>
    <w:p>
      <w:pPr>
        <w:ind w:firstLine="435"/>
        <w:rPr>
          <w:rFonts w:hint="eastAsia"/>
        </w:rPr>
      </w:pPr>
      <w:r>
        <w:rPr>
          <w:rFonts w:hint="eastAsia"/>
        </w:rPr>
        <w:t>理工类和文科、管理类论文的结论（或结束语）作为单独一章排列，但标题前面不加“第XXX章”字样。结论是整个论文的总结，应以简练的文字说明论文所做的工作，一般不超过两页。</w:t>
      </w:r>
    </w:p>
    <w:p>
      <w:pPr>
        <w:ind w:firstLine="435"/>
        <w:rPr>
          <w:rFonts w:hint="eastAsia"/>
        </w:rPr>
      </w:pPr>
      <w:r>
        <w:rPr>
          <w:rFonts w:hint="eastAsia"/>
        </w:rPr>
        <w:t>引用文献号用方括号“[ ]”括起来置于引用名词的右上角，按上标排版。不得将引用文献标示置于各级标题处。</w:t>
      </w:r>
    </w:p>
    <w:p>
      <w:pPr>
        <w:ind w:firstLine="435"/>
        <w:rPr>
          <w:rFonts w:hint="eastAsia"/>
        </w:rPr>
      </w:pPr>
      <w:r>
        <w:rPr>
          <w:rFonts w:hint="eastAsia"/>
        </w:rPr>
        <w:t>理工类、管理类毕业论文一般为1.5万字左右；文科类毕业论文1万字左右。有独特见解的论文字数不受限制。</w:t>
      </w:r>
    </w:p>
    <w:p>
      <w:pPr>
        <w:numPr>
          <w:ilvl w:val="0"/>
          <w:numId w:val="3"/>
        </w:numPr>
        <w:rPr>
          <w:rFonts w:hint="eastAsia"/>
        </w:rPr>
      </w:pPr>
      <w:r>
        <w:rPr>
          <w:rFonts w:hint="eastAsia"/>
        </w:rPr>
        <w:t>参考文献</w:t>
      </w:r>
    </w:p>
    <w:p>
      <w:pPr>
        <w:ind w:firstLine="420"/>
        <w:rPr>
          <w:rFonts w:hint="eastAsia"/>
        </w:rPr>
      </w:pPr>
      <w:r>
        <w:rPr>
          <w:rFonts w:hint="eastAsia"/>
        </w:rPr>
        <w:t>论文中引用的文献应以近期发表的与论文工作直接有关的文献为主。</w:t>
      </w:r>
    </w:p>
    <w:p>
      <w:pPr>
        <w:ind w:firstLine="420"/>
        <w:rPr>
          <w:rFonts w:hint="eastAsia"/>
        </w:rPr>
      </w:pPr>
      <w:r>
        <w:rPr>
          <w:rFonts w:hint="eastAsia"/>
        </w:rPr>
        <w:t>理工类：</w:t>
      </w:r>
    </w:p>
    <w:p>
      <w:pPr>
        <w:ind w:firstLine="420"/>
        <w:rPr>
          <w:rFonts w:hint="eastAsia"/>
        </w:rPr>
      </w:pPr>
      <w:r>
        <w:rPr>
          <w:rFonts w:hint="eastAsia"/>
        </w:rPr>
        <w:t>工程设计型论文参考文献数量不少于15篇，其中外文文献不少于5篇。</w:t>
      </w:r>
    </w:p>
    <w:p>
      <w:pPr>
        <w:ind w:firstLine="420"/>
        <w:rPr>
          <w:rFonts w:hint="eastAsia"/>
        </w:rPr>
      </w:pPr>
      <w:r>
        <w:rPr>
          <w:rFonts w:hint="eastAsia"/>
        </w:rPr>
        <w:t>实验研究、理论研究、计算机软件等类型论文，参考文献数量不少于15篇，其中外文文献不少于3篇。</w:t>
      </w:r>
    </w:p>
    <w:p>
      <w:pPr>
        <w:ind w:firstLine="420"/>
        <w:rPr>
          <w:rFonts w:hint="eastAsia"/>
        </w:rPr>
      </w:pPr>
      <w:r>
        <w:rPr>
          <w:rFonts w:hint="eastAsia"/>
        </w:rPr>
        <w:t>文献综述型论文要求阅读40篇以上文献，其中必须有20篇以上为外文文献，调查报告必须有实际单位，有真实数据。</w:t>
      </w:r>
    </w:p>
    <w:p>
      <w:pPr>
        <w:ind w:firstLine="420"/>
        <w:rPr>
          <w:rFonts w:hint="eastAsia"/>
        </w:rPr>
      </w:pPr>
      <w:r>
        <w:rPr>
          <w:rFonts w:hint="eastAsia"/>
        </w:rPr>
        <w:t>不论何种论文都要将其中一篇外文文献译成中文，不少于3000汉字。</w:t>
      </w:r>
    </w:p>
    <w:p>
      <w:pPr>
        <w:ind w:firstLine="420"/>
        <w:rPr>
          <w:rFonts w:hint="eastAsia"/>
        </w:rPr>
      </w:pPr>
      <w:r>
        <w:rPr>
          <w:rFonts w:hint="eastAsia"/>
        </w:rPr>
        <w:t>文科、管理类：</w:t>
      </w:r>
    </w:p>
    <w:p>
      <w:pPr>
        <w:ind w:firstLine="420"/>
        <w:rPr>
          <w:rFonts w:hint="eastAsia"/>
        </w:rPr>
      </w:pPr>
      <w:r>
        <w:rPr>
          <w:rFonts w:hint="eastAsia"/>
        </w:rPr>
        <w:t>参考文献数量不少于15篇，其中外文文献不少于3篇，并将其中一篇译成中文，不少于3000汉字。致谢</w:t>
      </w:r>
    </w:p>
    <w:p>
      <w:pPr>
        <w:ind w:firstLine="420"/>
        <w:rPr>
          <w:rFonts w:hint="eastAsia"/>
        </w:rPr>
      </w:pPr>
      <w:r>
        <w:rPr>
          <w:rFonts w:hint="eastAsia"/>
        </w:rPr>
        <w:t>对导师和给予指导或协助完成研究工作的组织和个人表示感谢（与论文工作无直接关系的人不宜列入）。文字要简洁、实事求是，切忌浮夸和庸俗之词。</w:t>
      </w:r>
    </w:p>
    <w:p>
      <w:pPr>
        <w:numPr>
          <w:ilvl w:val="0"/>
          <w:numId w:val="3"/>
        </w:numPr>
        <w:rPr>
          <w:rFonts w:hint="eastAsia"/>
        </w:rPr>
      </w:pPr>
      <w:r>
        <w:rPr>
          <w:rFonts w:hint="eastAsia"/>
        </w:rPr>
        <w:t>附录（视具体情况可选）</w:t>
      </w:r>
    </w:p>
    <w:p>
      <w:pPr>
        <w:ind w:firstLine="420"/>
        <w:rPr>
          <w:rFonts w:hint="eastAsia"/>
        </w:rPr>
      </w:pPr>
      <w:r>
        <w:rPr>
          <w:rFonts w:hint="eastAsia"/>
        </w:rPr>
        <w:t>根据需要可在论文中编排附录，其序号用“附录A、附录B”等字样表示。</w:t>
      </w:r>
    </w:p>
    <w:p>
      <w:pPr>
        <w:spacing w:before="120" w:after="120"/>
        <w:ind w:left="437"/>
        <w:rPr>
          <w:rFonts w:hint="eastAsia"/>
          <w:b/>
          <w:szCs w:val="21"/>
        </w:rPr>
      </w:pPr>
      <w:r>
        <w:rPr>
          <w:rFonts w:hint="eastAsia"/>
          <w:b/>
          <w:szCs w:val="21"/>
        </w:rPr>
        <w:t>三、正文的题序层次</w:t>
      </w:r>
    </w:p>
    <w:p>
      <w:pPr>
        <w:ind w:firstLine="435"/>
        <w:rPr>
          <w:rFonts w:hint="eastAsia"/>
          <w:szCs w:val="21"/>
        </w:rPr>
      </w:pPr>
      <w:r>
        <w:rPr>
          <w:rFonts w:hint="eastAsia"/>
          <w:szCs w:val="21"/>
        </w:rPr>
        <w:t>正文是论文的主要组成部分，题序层次是文章结构的框架。格式是保证文章结构清晰、纲目分明的编辑手段，我校撰写毕业论文层次格式必须使用以下格式。</w:t>
      </w:r>
    </w:p>
    <w:tbl>
      <w:tblPr>
        <w:tblStyle w:val="10"/>
        <w:tblW w:w="612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gridCol w:w="180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Borders>
              <w:left w:val="nil"/>
            </w:tcBorders>
            <w:noWrap w:val="0"/>
            <w:vAlign w:val="top"/>
          </w:tcPr>
          <w:p>
            <w:pPr>
              <w:jc w:val="center"/>
              <w:rPr>
                <w:rFonts w:hint="eastAsia"/>
                <w:szCs w:val="21"/>
              </w:rPr>
            </w:pPr>
            <w:r>
              <w:rPr>
                <w:rFonts w:hint="eastAsia"/>
                <w:szCs w:val="21"/>
              </w:rPr>
              <w:t>层次名称</w:t>
            </w:r>
          </w:p>
        </w:tc>
        <w:tc>
          <w:tcPr>
            <w:tcW w:w="1800" w:type="dxa"/>
            <w:noWrap w:val="0"/>
            <w:vAlign w:val="top"/>
          </w:tcPr>
          <w:p>
            <w:pPr>
              <w:jc w:val="center"/>
              <w:rPr>
                <w:rFonts w:hint="eastAsia"/>
                <w:szCs w:val="21"/>
              </w:rPr>
            </w:pPr>
            <w:r>
              <w:rPr>
                <w:rFonts w:hint="eastAsia"/>
                <w:szCs w:val="21"/>
              </w:rPr>
              <w:t>示例</w:t>
            </w:r>
          </w:p>
        </w:tc>
        <w:tc>
          <w:tcPr>
            <w:tcW w:w="3240" w:type="dxa"/>
            <w:tcBorders>
              <w:right w:val="nil"/>
            </w:tcBorders>
            <w:noWrap w:val="0"/>
            <w:vAlign w:val="top"/>
          </w:tcPr>
          <w:p>
            <w:pPr>
              <w:jc w:val="center"/>
              <w:rPr>
                <w:rFonts w:hint="eastAsia"/>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Borders>
              <w:left w:val="nil"/>
            </w:tcBorders>
            <w:noWrap w:val="0"/>
            <w:vAlign w:val="center"/>
          </w:tcPr>
          <w:p>
            <w:pPr>
              <w:jc w:val="center"/>
              <w:rPr>
                <w:rFonts w:hint="eastAsia"/>
                <w:szCs w:val="21"/>
              </w:rPr>
            </w:pPr>
            <w:r>
              <w:rPr>
                <w:rFonts w:hint="eastAsia"/>
                <w:szCs w:val="21"/>
              </w:rPr>
              <w:t>章</w:t>
            </w:r>
          </w:p>
        </w:tc>
        <w:tc>
          <w:tcPr>
            <w:tcW w:w="1800" w:type="dxa"/>
            <w:noWrap w:val="0"/>
            <w:vAlign w:val="top"/>
          </w:tcPr>
          <w:p>
            <w:pPr>
              <w:jc w:val="center"/>
              <w:rPr>
                <w:rFonts w:hint="eastAsia"/>
                <w:szCs w:val="21"/>
              </w:rPr>
            </w:pPr>
            <w:r>
              <w:rPr>
                <w:rFonts w:hint="eastAsia"/>
                <w:szCs w:val="21"/>
              </w:rPr>
              <w:t xml:space="preserve">第1章  </w:t>
            </w:r>
            <w:r>
              <w:rPr>
                <w:szCs w:val="21"/>
              </w:rPr>
              <w:t>……</w:t>
            </w:r>
          </w:p>
        </w:tc>
        <w:tc>
          <w:tcPr>
            <w:tcW w:w="3240" w:type="dxa"/>
            <w:tcBorders>
              <w:right w:val="nil"/>
            </w:tcBorders>
            <w:noWrap w:val="0"/>
            <w:vAlign w:val="center"/>
          </w:tcPr>
          <w:p>
            <w:pPr>
              <w:jc w:val="center"/>
              <w:rPr>
                <w:rFonts w:hint="eastAsia"/>
                <w:szCs w:val="21"/>
              </w:rPr>
            </w:pPr>
            <w:r>
              <w:rPr>
                <w:rFonts w:hint="eastAsia"/>
                <w:szCs w:val="21"/>
              </w:rPr>
              <w:t>章序及章名居中，章序用阿拉伯数字。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Borders>
              <w:left w:val="nil"/>
            </w:tcBorders>
            <w:noWrap w:val="0"/>
            <w:vAlign w:val="center"/>
          </w:tcPr>
          <w:p>
            <w:pPr>
              <w:jc w:val="center"/>
              <w:rPr>
                <w:rFonts w:hint="eastAsia"/>
                <w:szCs w:val="21"/>
              </w:rPr>
            </w:pPr>
            <w:r>
              <w:rPr>
                <w:rFonts w:hint="eastAsia"/>
                <w:szCs w:val="21"/>
              </w:rPr>
              <w:t>节</w:t>
            </w:r>
          </w:p>
        </w:tc>
        <w:tc>
          <w:tcPr>
            <w:tcW w:w="1800" w:type="dxa"/>
            <w:noWrap w:val="0"/>
            <w:vAlign w:val="top"/>
          </w:tcPr>
          <w:p>
            <w:pPr>
              <w:rPr>
                <w:rFonts w:hint="eastAsia"/>
                <w:szCs w:val="21"/>
              </w:rPr>
            </w:pPr>
            <w:r>
              <w:rPr>
                <w:rFonts w:hint="eastAsia"/>
                <w:szCs w:val="21"/>
              </w:rPr>
              <w:t xml:space="preserve">1.1  </w:t>
            </w:r>
            <w:r>
              <w:rPr>
                <w:szCs w:val="21"/>
              </w:rPr>
              <w:t>……</w:t>
            </w:r>
          </w:p>
        </w:tc>
        <w:tc>
          <w:tcPr>
            <w:tcW w:w="3240" w:type="dxa"/>
            <w:vMerge w:val="restart"/>
            <w:tcBorders>
              <w:right w:val="nil"/>
            </w:tcBorders>
            <w:noWrap w:val="0"/>
            <w:vAlign w:val="center"/>
          </w:tcPr>
          <w:p>
            <w:pPr>
              <w:jc w:val="center"/>
              <w:rPr>
                <w:rFonts w:hint="eastAsia"/>
                <w:szCs w:val="21"/>
              </w:rPr>
            </w:pPr>
            <w:r>
              <w:rPr>
                <w:rFonts w:hint="eastAsia"/>
                <w:szCs w:val="21"/>
              </w:rPr>
              <w:t>题序顶格书写，与标题间空一格，下面阐述内容另起一段。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Borders>
              <w:left w:val="nil"/>
            </w:tcBorders>
            <w:noWrap w:val="0"/>
            <w:vAlign w:val="center"/>
          </w:tcPr>
          <w:p>
            <w:pPr>
              <w:jc w:val="center"/>
              <w:rPr>
                <w:rFonts w:hint="eastAsia"/>
                <w:szCs w:val="21"/>
              </w:rPr>
            </w:pPr>
            <w:r>
              <w:rPr>
                <w:rFonts w:hint="eastAsia"/>
                <w:szCs w:val="21"/>
              </w:rPr>
              <w:t>条</w:t>
            </w:r>
          </w:p>
        </w:tc>
        <w:tc>
          <w:tcPr>
            <w:tcW w:w="1800" w:type="dxa"/>
            <w:noWrap w:val="0"/>
            <w:vAlign w:val="top"/>
          </w:tcPr>
          <w:p>
            <w:pPr>
              <w:rPr>
                <w:rFonts w:hint="eastAsia"/>
                <w:szCs w:val="21"/>
              </w:rPr>
            </w:pPr>
            <w:r>
              <w:rPr>
                <w:rFonts w:hint="eastAsia"/>
                <w:szCs w:val="21"/>
              </w:rPr>
              <w:t xml:space="preserve">1.1.1  </w:t>
            </w:r>
            <w:r>
              <w:rPr>
                <w:szCs w:val="21"/>
              </w:rPr>
              <w:t>……</w:t>
            </w:r>
          </w:p>
        </w:tc>
        <w:tc>
          <w:tcPr>
            <w:tcW w:w="3240" w:type="dxa"/>
            <w:vMerge w:val="continue"/>
            <w:tcBorders>
              <w:right w:val="nil"/>
            </w:tcBorders>
            <w:noWrap w:val="0"/>
            <w:vAlign w:val="center"/>
          </w:tcPr>
          <w:p>
            <w:pPr>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Borders>
              <w:left w:val="nil"/>
            </w:tcBorders>
            <w:noWrap w:val="0"/>
            <w:vAlign w:val="center"/>
          </w:tcPr>
          <w:p>
            <w:pPr>
              <w:jc w:val="center"/>
              <w:rPr>
                <w:rFonts w:hint="eastAsia"/>
                <w:szCs w:val="21"/>
              </w:rPr>
            </w:pPr>
            <w:r>
              <w:rPr>
                <w:rFonts w:hint="eastAsia"/>
                <w:szCs w:val="21"/>
              </w:rPr>
              <w:t>款</w:t>
            </w:r>
          </w:p>
        </w:tc>
        <w:tc>
          <w:tcPr>
            <w:tcW w:w="1800" w:type="dxa"/>
            <w:noWrap w:val="0"/>
            <w:vAlign w:val="top"/>
          </w:tcPr>
          <w:p>
            <w:pPr>
              <w:rPr>
                <w:rFonts w:hint="eastAsia"/>
                <w:szCs w:val="21"/>
              </w:rPr>
            </w:pPr>
            <w:r>
              <w:rPr>
                <w:rFonts w:hint="eastAsia"/>
                <w:szCs w:val="21"/>
              </w:rPr>
              <w:t xml:space="preserve">1.1.1.1  </w:t>
            </w:r>
            <w:r>
              <w:rPr>
                <w:szCs w:val="21"/>
              </w:rPr>
              <w:t>……</w:t>
            </w:r>
          </w:p>
        </w:tc>
        <w:tc>
          <w:tcPr>
            <w:tcW w:w="3240" w:type="dxa"/>
            <w:vMerge w:val="continue"/>
            <w:tcBorders>
              <w:right w:val="nil"/>
            </w:tcBorders>
            <w:noWrap w:val="0"/>
            <w:vAlign w:val="center"/>
          </w:tcPr>
          <w:p>
            <w:pPr>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Borders>
              <w:left w:val="nil"/>
            </w:tcBorders>
            <w:noWrap w:val="0"/>
            <w:vAlign w:val="center"/>
          </w:tcPr>
          <w:p>
            <w:pPr>
              <w:jc w:val="center"/>
              <w:rPr>
                <w:rFonts w:hint="eastAsia"/>
                <w:szCs w:val="21"/>
              </w:rPr>
            </w:pPr>
            <w:r>
              <w:rPr>
                <w:rFonts w:hint="eastAsia"/>
                <w:szCs w:val="21"/>
              </w:rPr>
              <w:t>项</w:t>
            </w:r>
          </w:p>
        </w:tc>
        <w:tc>
          <w:tcPr>
            <w:tcW w:w="1800" w:type="dxa"/>
            <w:noWrap w:val="0"/>
            <w:vAlign w:val="top"/>
          </w:tcPr>
          <w:p>
            <w:pPr>
              <w:rPr>
                <w:rFonts w:hint="eastAsia"/>
                <w:szCs w:val="21"/>
              </w:rPr>
            </w:pPr>
            <w:r>
              <w:rPr>
                <w:rFonts w:hint="eastAsia"/>
                <w:szCs w:val="21"/>
              </w:rPr>
              <w:t xml:space="preserve">    1.</w:t>
            </w:r>
            <w:r>
              <w:rPr>
                <w:szCs w:val="21"/>
              </w:rPr>
              <w:t xml:space="preserve"> ……</w:t>
            </w:r>
          </w:p>
        </w:tc>
        <w:tc>
          <w:tcPr>
            <w:tcW w:w="3240" w:type="dxa"/>
            <w:tcBorders>
              <w:right w:val="nil"/>
            </w:tcBorders>
            <w:noWrap w:val="0"/>
            <w:vAlign w:val="center"/>
          </w:tcPr>
          <w:p>
            <w:pPr>
              <w:jc w:val="center"/>
              <w:rPr>
                <w:rFonts w:hint="eastAsia"/>
                <w:szCs w:val="21"/>
              </w:rPr>
            </w:pPr>
            <w:r>
              <w:rPr>
                <w:rFonts w:hint="eastAsia"/>
                <w:szCs w:val="21"/>
              </w:rPr>
              <w:t>题序空两格书写，以下内容接排。</w:t>
            </w:r>
          </w:p>
        </w:tc>
      </w:tr>
    </w:tbl>
    <w:p>
      <w:pPr>
        <w:ind w:firstLine="435"/>
        <w:rPr>
          <w:rFonts w:hint="eastAsia"/>
          <w:szCs w:val="21"/>
        </w:rPr>
      </w:pPr>
      <w:r>
        <w:rPr>
          <w:rFonts w:hint="eastAsia"/>
          <w:szCs w:val="21"/>
        </w:rPr>
        <w:t>毕业论文第一层次（章）题序和标题居中放置，距下文双倍行距，间距为段前12磅，段后6磅。其余各层次（节、条、款、项）一律沿版心左侧边线顶格安排，距下文1.5倍行距。段落开始后缩两个字，行与行之间以及各段落之间均为单倍行距。</w:t>
      </w:r>
    </w:p>
    <w:p>
      <w:pPr>
        <w:ind w:firstLine="435"/>
        <w:rPr>
          <w:rFonts w:hint="eastAsia"/>
          <w:szCs w:val="21"/>
        </w:rPr>
      </w:pPr>
      <w:r>
        <w:rPr>
          <w:rFonts w:hint="eastAsia"/>
          <w:szCs w:val="21"/>
        </w:rPr>
        <w:t>题目层次不宜太多。不论几级标题都不能单独置于页面的最后一行，即标题排版中不能出现孤行。正文的排版中各段也尽可能不出现孤行。</w:t>
      </w:r>
    </w:p>
    <w:p>
      <w:pPr>
        <w:ind w:firstLine="435"/>
        <w:rPr>
          <w:rFonts w:hint="eastAsia"/>
          <w:szCs w:val="21"/>
        </w:rPr>
      </w:pPr>
      <w:r>
        <w:rPr>
          <w:rFonts w:hint="eastAsia"/>
          <w:szCs w:val="21"/>
        </w:rPr>
        <w:t>论文的中文和英文摘要属二次文献置于目录前，并编入目录，按第一层次（章）的编辑要求处理，另起新页，用罗马数字编页并列入目录。致谢、参考文献、附录同样按第一层次（章）的编辑要求处理，另起新页，与正文一起排序，用阿拉伯数字编页。</w:t>
      </w:r>
    </w:p>
    <w:p>
      <w:pPr>
        <w:ind w:firstLine="435"/>
        <w:rPr>
          <w:rFonts w:hint="eastAsia"/>
          <w:szCs w:val="21"/>
        </w:rPr>
      </w:pPr>
    </w:p>
    <w:p>
      <w:pPr>
        <w:ind w:firstLine="435"/>
        <w:rPr>
          <w:rFonts w:hint="eastAsia"/>
          <w:szCs w:val="21"/>
        </w:rPr>
      </w:pPr>
    </w:p>
    <w:p>
      <w:pPr>
        <w:spacing w:before="120" w:after="120"/>
        <w:ind w:left="437"/>
        <w:rPr>
          <w:rFonts w:hint="eastAsia"/>
          <w:b/>
          <w:szCs w:val="21"/>
        </w:rPr>
      </w:pPr>
      <w:r>
        <w:rPr>
          <w:rFonts w:hint="eastAsia"/>
          <w:b/>
          <w:szCs w:val="21"/>
        </w:rPr>
        <w:t>四、论文的文本格式</w:t>
      </w:r>
    </w:p>
    <w:p>
      <w:pPr>
        <w:pStyle w:val="4"/>
        <w:spacing w:line="360" w:lineRule="exact"/>
        <w:ind w:firstLine="420" w:firstLineChars="200"/>
        <w:rPr>
          <w:rFonts w:hint="eastAsia" w:hAnsi="宋体"/>
        </w:rPr>
      </w:pPr>
      <w:r>
        <w:rPr>
          <w:rFonts w:hint="eastAsia" w:hAnsi="宋体"/>
        </w:rPr>
        <w:t>1.基本要求</w:t>
      </w:r>
    </w:p>
    <w:p>
      <w:pPr>
        <w:pStyle w:val="4"/>
        <w:spacing w:line="360" w:lineRule="exact"/>
        <w:ind w:firstLine="420" w:firstLineChars="200"/>
        <w:rPr>
          <w:rFonts w:hint="eastAsia" w:hAnsi="宋体"/>
        </w:rPr>
      </w:pPr>
      <w:r>
        <w:rPr>
          <w:rFonts w:hint="eastAsia" w:hAnsi="宋体"/>
        </w:rPr>
        <w:t>·纸型：</w:t>
      </w:r>
      <w:r>
        <w:rPr>
          <w:rFonts w:hAnsi="宋体"/>
        </w:rPr>
        <w:t>B</w:t>
      </w:r>
      <w:r>
        <w:rPr>
          <w:rFonts w:hint="eastAsia" w:hAnsi="宋体"/>
        </w:rPr>
        <w:t>5纸（或16开），单面打印；</w:t>
      </w:r>
    </w:p>
    <w:p>
      <w:pPr>
        <w:pStyle w:val="4"/>
        <w:spacing w:line="360" w:lineRule="exact"/>
        <w:ind w:firstLine="420" w:firstLineChars="200"/>
        <w:rPr>
          <w:rFonts w:hAnsi="宋体"/>
        </w:rPr>
      </w:pPr>
      <w:r>
        <w:rPr>
          <w:rFonts w:hint="eastAsia" w:hAnsi="宋体"/>
        </w:rPr>
        <w:t>·页边距：上2.5</w:t>
      </w:r>
      <w:r>
        <w:rPr>
          <w:rFonts w:hAnsi="宋体"/>
        </w:rPr>
        <w:t>cm</w:t>
      </w:r>
      <w:r>
        <w:rPr>
          <w:rFonts w:hint="eastAsia" w:hAnsi="宋体"/>
        </w:rPr>
        <w:t>，下2</w:t>
      </w:r>
      <w:r>
        <w:rPr>
          <w:rFonts w:hAnsi="宋体"/>
        </w:rPr>
        <w:t>cm</w:t>
      </w:r>
      <w:r>
        <w:rPr>
          <w:rFonts w:hint="eastAsia" w:hAnsi="宋体"/>
        </w:rPr>
        <w:t>，左2.5</w:t>
      </w:r>
      <w:r>
        <w:rPr>
          <w:rFonts w:hAnsi="宋体"/>
        </w:rPr>
        <w:t>cm</w:t>
      </w:r>
      <w:r>
        <w:rPr>
          <w:rFonts w:hint="eastAsia" w:hAnsi="宋体"/>
        </w:rPr>
        <w:t>、右2</w:t>
      </w:r>
      <w:r>
        <w:rPr>
          <w:rFonts w:hAnsi="宋体"/>
        </w:rPr>
        <w:t>cm</w:t>
      </w:r>
      <w:r>
        <w:rPr>
          <w:rFonts w:hint="eastAsia" w:hAnsi="宋体"/>
        </w:rPr>
        <w:t>；</w:t>
      </w:r>
    </w:p>
    <w:p>
      <w:pPr>
        <w:pStyle w:val="4"/>
        <w:spacing w:line="360" w:lineRule="exact"/>
        <w:ind w:firstLine="420" w:firstLineChars="200"/>
        <w:rPr>
          <w:rFonts w:hint="eastAsia" w:hAnsi="宋体"/>
        </w:rPr>
      </w:pPr>
      <w:r>
        <w:rPr>
          <w:rFonts w:hAnsi="宋体"/>
        </w:rPr>
        <w:t xml:space="preserve">          </w:t>
      </w:r>
      <w:r>
        <w:rPr>
          <w:rFonts w:hint="eastAsia" w:hAnsi="宋体"/>
        </w:rPr>
        <w:t>页眉：1.5</w:t>
      </w:r>
      <w:r>
        <w:rPr>
          <w:rFonts w:hAnsi="宋体"/>
        </w:rPr>
        <w:t>cm</w:t>
      </w:r>
      <w:r>
        <w:rPr>
          <w:rFonts w:hint="eastAsia" w:hAnsi="宋体"/>
        </w:rPr>
        <w:t>，页脚：1.75</w:t>
      </w:r>
      <w:r>
        <w:rPr>
          <w:rFonts w:hAnsi="宋体"/>
        </w:rPr>
        <w:t>cm</w:t>
      </w:r>
      <w:r>
        <w:rPr>
          <w:rFonts w:hint="eastAsia" w:hAnsi="宋体"/>
        </w:rPr>
        <w:t>，左侧装订。</w:t>
      </w:r>
    </w:p>
    <w:p>
      <w:pPr>
        <w:pStyle w:val="4"/>
        <w:spacing w:line="360" w:lineRule="exact"/>
        <w:ind w:firstLine="420" w:firstLineChars="200"/>
        <w:rPr>
          <w:rFonts w:hint="eastAsia" w:hAnsi="宋体"/>
        </w:rPr>
      </w:pPr>
      <w:r>
        <w:rPr>
          <w:rFonts w:hint="eastAsia" w:hAnsi="宋体"/>
        </w:rPr>
        <w:t>·字体：正文全部宋体、小四（</w:t>
      </w:r>
      <w:r>
        <w:rPr>
          <w:rFonts w:hint="eastAsia"/>
        </w:rPr>
        <w:t>英语用</w:t>
      </w:r>
      <w:r>
        <w:rPr>
          <w:rFonts w:ascii="Times New Roman" w:hAnsi="Times New Roman" w:cs="Times New Roman"/>
        </w:rPr>
        <w:t>Times New Roman字体12</w:t>
      </w:r>
      <w:r>
        <w:rPr>
          <w:rFonts w:hint="eastAsia"/>
        </w:rPr>
        <w:t>）</w:t>
      </w:r>
      <w:r>
        <w:rPr>
          <w:rFonts w:hint="eastAsia" w:hAnsi="宋体"/>
        </w:rPr>
        <w:t>；</w:t>
      </w:r>
      <w:bookmarkStart w:id="3" w:name="_GoBack"/>
      <w:bookmarkEnd w:id="3"/>
    </w:p>
    <w:p>
      <w:pPr>
        <w:pStyle w:val="4"/>
        <w:spacing w:line="360" w:lineRule="exact"/>
        <w:ind w:firstLine="420" w:firstLineChars="200"/>
        <w:rPr>
          <w:rFonts w:hint="eastAsia" w:hAnsi="宋体"/>
        </w:rPr>
      </w:pPr>
      <w:r>
        <w:rPr>
          <w:rFonts w:hint="eastAsia" w:hAnsi="宋体"/>
        </w:rPr>
        <w:t>·行距：中文单倍行距，英文1.5倍行距；</w:t>
      </w:r>
    </w:p>
    <w:p>
      <w:pPr>
        <w:pStyle w:val="4"/>
        <w:spacing w:line="360" w:lineRule="exact"/>
        <w:ind w:firstLine="420" w:firstLineChars="200"/>
        <w:rPr>
          <w:rFonts w:hint="eastAsia" w:hAnsi="宋体"/>
        </w:rPr>
      </w:pPr>
      <w:r>
        <w:rPr>
          <w:rFonts w:hint="eastAsia" w:hAnsi="宋体"/>
        </w:rPr>
        <w:t>·页码：居中、小五、底部。</w:t>
      </w:r>
    </w:p>
    <w:p>
      <w:pPr>
        <w:pStyle w:val="4"/>
        <w:spacing w:line="360" w:lineRule="exact"/>
        <w:ind w:firstLine="420" w:firstLineChars="200"/>
        <w:rPr>
          <w:rFonts w:hint="eastAsia" w:hAnsi="宋体"/>
        </w:rPr>
      </w:pPr>
      <w:r>
        <w:rPr>
          <w:rFonts w:hint="eastAsia" w:hAnsi="宋体"/>
        </w:rPr>
        <w:t>2.封面格式</w:t>
      </w:r>
    </w:p>
    <w:p>
      <w:pPr>
        <w:pStyle w:val="4"/>
        <w:spacing w:line="360" w:lineRule="exact"/>
        <w:ind w:firstLine="420" w:firstLineChars="200"/>
        <w:rPr>
          <w:rFonts w:hint="eastAsia"/>
        </w:rPr>
      </w:pPr>
      <w:r>
        <w:rPr>
          <w:rFonts w:hint="eastAsia"/>
        </w:rPr>
        <w:t>由学校统一印刷，按要求填写。</w:t>
      </w:r>
    </w:p>
    <w:p>
      <w:pPr>
        <w:pStyle w:val="4"/>
        <w:spacing w:line="360" w:lineRule="exact"/>
        <w:ind w:firstLine="420" w:firstLineChars="200"/>
        <w:rPr>
          <w:rFonts w:hint="eastAsia" w:hAnsi="宋体"/>
        </w:rPr>
      </w:pPr>
      <w:r>
        <w:rPr>
          <w:rFonts w:hint="eastAsia" w:hAnsi="宋体"/>
        </w:rPr>
        <w:t>封面书写格式示例见附录二。</w:t>
      </w:r>
    </w:p>
    <w:p>
      <w:pPr>
        <w:pStyle w:val="4"/>
        <w:spacing w:line="360" w:lineRule="exact"/>
        <w:ind w:firstLine="420" w:firstLineChars="200"/>
        <w:rPr>
          <w:rFonts w:hint="eastAsia" w:hAnsi="宋体"/>
        </w:rPr>
      </w:pPr>
      <w:r>
        <w:rPr>
          <w:rFonts w:hint="eastAsia" w:hAnsi="宋体"/>
        </w:rPr>
        <w:t>3.中外文摘要</w:t>
      </w:r>
    </w:p>
    <w:p>
      <w:pPr>
        <w:pStyle w:val="4"/>
        <w:spacing w:line="360" w:lineRule="exact"/>
        <w:ind w:firstLine="420" w:firstLineChars="200"/>
        <w:rPr>
          <w:rFonts w:hint="eastAsia" w:hAnsi="宋体"/>
        </w:rPr>
      </w:pPr>
      <w:r>
        <w:rPr>
          <w:rFonts w:hint="eastAsia" w:hAnsi="宋体"/>
        </w:rPr>
        <w:t>·中文摘要：</w:t>
      </w:r>
    </w:p>
    <w:p>
      <w:pPr>
        <w:pStyle w:val="4"/>
        <w:spacing w:line="360" w:lineRule="exact"/>
        <w:ind w:firstLine="420" w:firstLineChars="200"/>
        <w:rPr>
          <w:rFonts w:hint="eastAsia" w:hAnsi="宋体"/>
        </w:rPr>
      </w:pPr>
      <w:r>
        <w:rPr>
          <w:rFonts w:hint="eastAsia" w:hAnsi="宋体"/>
        </w:rPr>
        <w:t>中文论文题目（小二号、黑体、居中、）</w:t>
      </w:r>
    </w:p>
    <w:p>
      <w:pPr>
        <w:pStyle w:val="4"/>
        <w:spacing w:line="360" w:lineRule="exact"/>
        <w:ind w:firstLine="420" w:firstLineChars="200"/>
        <w:rPr>
          <w:rFonts w:hint="eastAsia" w:hAnsi="宋体"/>
        </w:rPr>
      </w:pPr>
      <w:r>
        <w:rPr>
          <w:rFonts w:hint="eastAsia" w:hAnsi="宋体"/>
        </w:rPr>
        <w:t>“摘要”（小二号、黑体、居中、）</w:t>
      </w:r>
    </w:p>
    <w:p>
      <w:pPr>
        <w:pStyle w:val="4"/>
        <w:spacing w:line="360" w:lineRule="exact"/>
        <w:ind w:firstLine="420" w:firstLineChars="200"/>
        <w:rPr>
          <w:rFonts w:hint="eastAsia" w:hAnsi="宋体"/>
        </w:rPr>
      </w:pPr>
      <w:r>
        <w:rPr>
          <w:rFonts w:hint="eastAsia" w:hAnsi="宋体"/>
        </w:rPr>
        <w:t>正文（不少于400字）</w:t>
      </w:r>
    </w:p>
    <w:p>
      <w:pPr>
        <w:pStyle w:val="4"/>
        <w:spacing w:line="360" w:lineRule="exact"/>
        <w:ind w:firstLine="420" w:firstLineChars="200"/>
        <w:rPr>
          <w:rFonts w:hint="eastAsia" w:hAnsi="宋体"/>
        </w:rPr>
      </w:pPr>
      <w:r>
        <w:rPr>
          <w:rFonts w:hint="eastAsia" w:hAnsi="宋体"/>
        </w:rPr>
        <w:t>关键词（小四、黑体）、3-5个主题词，中间用分号隔开（小四、宋体、）。</w:t>
      </w:r>
    </w:p>
    <w:p>
      <w:pPr>
        <w:pStyle w:val="4"/>
        <w:spacing w:line="360" w:lineRule="exact"/>
        <w:ind w:firstLine="420" w:firstLineChars="200"/>
        <w:rPr>
          <w:rFonts w:hint="eastAsia" w:hAnsi="宋体"/>
        </w:rPr>
      </w:pPr>
      <w:r>
        <w:rPr>
          <w:rFonts w:hint="eastAsia" w:hAnsi="宋体"/>
        </w:rPr>
        <w:t>·外文摘要（另起一页）：</w:t>
      </w:r>
    </w:p>
    <w:p>
      <w:pPr>
        <w:pStyle w:val="4"/>
        <w:spacing w:line="360" w:lineRule="exact"/>
        <w:ind w:firstLine="420" w:firstLineChars="200"/>
        <w:rPr>
          <w:rFonts w:hint="eastAsia"/>
        </w:rPr>
      </w:pPr>
      <w:r>
        <w:rPr>
          <w:rFonts w:hint="eastAsia"/>
        </w:rPr>
        <w:t>英文论文题目</w:t>
      </w:r>
      <w:r>
        <w:rPr>
          <w:rFonts w:hint="eastAsia" w:hAnsi="宋体"/>
        </w:rPr>
        <w:t>（小二号、</w:t>
      </w:r>
      <w:r>
        <w:rPr>
          <w:rFonts w:ascii="Times New Roman" w:hAnsi="Times New Roman" w:cs="Times New Roman"/>
        </w:rPr>
        <w:t>Times New Roman</w:t>
      </w:r>
      <w:r>
        <w:rPr>
          <w:rFonts w:hint="eastAsia" w:hAnsi="宋体"/>
        </w:rPr>
        <w:t>字体、居中、加粗）</w:t>
      </w:r>
    </w:p>
    <w:p>
      <w:pPr>
        <w:pStyle w:val="4"/>
        <w:spacing w:line="360" w:lineRule="exact"/>
        <w:ind w:firstLine="420" w:firstLineChars="200"/>
        <w:rPr>
          <w:rFonts w:hint="eastAsia" w:hAnsi="宋体"/>
        </w:rPr>
      </w:pPr>
      <w:r>
        <w:rPr>
          <w:rFonts w:hint="eastAsia" w:hAnsi="宋体"/>
        </w:rPr>
        <w:t xml:space="preserve"> “</w:t>
      </w:r>
      <w:r>
        <w:rPr>
          <w:rFonts w:ascii="Times New Roman" w:hAnsi="Times New Roman" w:cs="Times New Roman"/>
        </w:rPr>
        <w:t>Abstract</w:t>
      </w:r>
      <w:r>
        <w:rPr>
          <w:rFonts w:hint="eastAsia" w:hAnsi="宋体"/>
        </w:rPr>
        <w:t>”（小二号、</w:t>
      </w:r>
      <w:r>
        <w:rPr>
          <w:rFonts w:ascii="Times New Roman" w:hAnsi="Times New Roman" w:cs="Times New Roman"/>
        </w:rPr>
        <w:t>Times New Roman</w:t>
      </w:r>
      <w:r>
        <w:rPr>
          <w:rFonts w:hint="eastAsia" w:hAnsi="宋体"/>
        </w:rPr>
        <w:t>字体、居中、加粗）</w:t>
      </w:r>
    </w:p>
    <w:p>
      <w:pPr>
        <w:pStyle w:val="4"/>
        <w:spacing w:line="360" w:lineRule="exact"/>
        <w:ind w:firstLine="420" w:firstLineChars="200"/>
        <w:rPr>
          <w:rFonts w:hint="eastAsia" w:hAnsi="宋体"/>
        </w:rPr>
      </w:pPr>
      <w:r>
        <w:rPr>
          <w:rFonts w:hint="eastAsia" w:hAnsi="宋体"/>
        </w:rPr>
        <w:t>正文（与中文摘要内容完全相同）</w:t>
      </w:r>
    </w:p>
    <w:p>
      <w:pPr>
        <w:pStyle w:val="4"/>
        <w:spacing w:line="360" w:lineRule="exact"/>
        <w:ind w:firstLine="420" w:firstLineChars="200"/>
        <w:rPr>
          <w:rFonts w:ascii="Times New Roman" w:hAnsi="Times New Roman" w:cs="Times New Roman"/>
        </w:rPr>
      </w:pPr>
      <w:r>
        <w:rPr>
          <w:rFonts w:ascii="Times New Roman" w:hAnsi="Times New Roman" w:cs="Times New Roman"/>
        </w:rPr>
        <w:t>Keywords（小四、新罗马字体、加粗）、必须与中文关键词对应，中间用逗号隔开（小四、Times New Roman字体、加粗）</w:t>
      </w:r>
    </w:p>
    <w:p>
      <w:pPr>
        <w:pStyle w:val="4"/>
        <w:spacing w:line="360" w:lineRule="exact"/>
        <w:ind w:firstLine="420" w:firstLineChars="200"/>
        <w:rPr>
          <w:rFonts w:hAnsi="宋体"/>
        </w:rPr>
      </w:pPr>
      <w:r>
        <w:rPr>
          <w:rFonts w:hint="eastAsia" w:hAnsi="宋体"/>
        </w:rPr>
        <w:t>摘要书写格式示例见附录三。</w:t>
      </w:r>
    </w:p>
    <w:p>
      <w:pPr>
        <w:pStyle w:val="4"/>
        <w:spacing w:line="360" w:lineRule="exact"/>
        <w:ind w:firstLine="420" w:firstLineChars="200"/>
        <w:rPr>
          <w:rFonts w:hint="eastAsia" w:hAnsi="宋体"/>
        </w:rPr>
      </w:pPr>
      <w:r>
        <w:rPr>
          <w:rFonts w:hint="eastAsia" w:hAnsi="宋体"/>
        </w:rPr>
        <w:t>4.目录</w:t>
      </w:r>
    </w:p>
    <w:p>
      <w:pPr>
        <w:pStyle w:val="4"/>
        <w:spacing w:line="360" w:lineRule="exact"/>
        <w:ind w:firstLine="420" w:firstLineChars="200"/>
        <w:rPr>
          <w:rFonts w:hint="eastAsia" w:hAnsi="宋体"/>
        </w:rPr>
      </w:pPr>
      <w:r>
        <w:rPr>
          <w:rFonts w:hint="eastAsia" w:hAnsi="宋体"/>
        </w:rPr>
        <w:t>·标题“目录”（小二号、黑体、居中、）；</w:t>
      </w:r>
    </w:p>
    <w:p>
      <w:pPr>
        <w:pStyle w:val="4"/>
        <w:spacing w:line="360" w:lineRule="exact"/>
        <w:ind w:firstLine="420" w:firstLineChars="200"/>
        <w:rPr>
          <w:rFonts w:hint="eastAsia" w:hAnsi="宋体"/>
        </w:rPr>
      </w:pPr>
      <w:r>
        <w:rPr>
          <w:rFonts w:hint="eastAsia" w:hAnsi="宋体"/>
        </w:rPr>
        <w:t>·第一层次（章）标题（小四号、黑体）；</w:t>
      </w:r>
    </w:p>
    <w:p>
      <w:pPr>
        <w:pStyle w:val="4"/>
        <w:spacing w:line="360" w:lineRule="exact"/>
        <w:ind w:firstLine="420" w:firstLineChars="200"/>
        <w:rPr>
          <w:rFonts w:hint="eastAsia" w:hAnsi="宋体"/>
        </w:rPr>
      </w:pPr>
      <w:r>
        <w:rPr>
          <w:rFonts w:hint="eastAsia" w:hAnsi="宋体"/>
        </w:rPr>
        <w:t>·第二层次（节）标题（小四号、宋体）；</w:t>
      </w:r>
    </w:p>
    <w:p>
      <w:pPr>
        <w:pStyle w:val="4"/>
        <w:spacing w:line="360" w:lineRule="exact"/>
        <w:ind w:firstLine="420" w:firstLineChars="200"/>
        <w:rPr>
          <w:rFonts w:hint="eastAsia" w:hAnsi="宋体"/>
        </w:rPr>
      </w:pPr>
      <w:r>
        <w:rPr>
          <w:rFonts w:hint="eastAsia" w:hAnsi="宋体"/>
        </w:rPr>
        <w:t>·第三层次（条）标题（小四号、宋体）；</w:t>
      </w:r>
    </w:p>
    <w:p>
      <w:pPr>
        <w:pStyle w:val="4"/>
        <w:spacing w:line="360" w:lineRule="exact"/>
        <w:ind w:firstLine="420" w:firstLineChars="200"/>
        <w:rPr>
          <w:rFonts w:hint="eastAsia" w:hAnsi="宋体"/>
        </w:rPr>
      </w:pPr>
      <w:r>
        <w:rPr>
          <w:rFonts w:hint="eastAsia" w:hAnsi="宋体"/>
        </w:rPr>
        <w:t>·页码（小四、Times New Roman字体）。</w:t>
      </w:r>
    </w:p>
    <w:p>
      <w:pPr>
        <w:pStyle w:val="4"/>
        <w:spacing w:line="360" w:lineRule="exact"/>
        <w:ind w:firstLine="420" w:firstLineChars="200"/>
        <w:rPr>
          <w:rFonts w:hint="eastAsia" w:hAnsi="宋体"/>
        </w:rPr>
      </w:pPr>
      <w:r>
        <w:rPr>
          <w:rFonts w:hint="eastAsia" w:hAnsi="宋体"/>
        </w:rPr>
        <w:t>目录书写格式示例见附录四。</w:t>
      </w:r>
    </w:p>
    <w:p>
      <w:pPr>
        <w:pStyle w:val="4"/>
        <w:spacing w:line="360" w:lineRule="exact"/>
        <w:ind w:firstLine="420" w:firstLineChars="200"/>
        <w:rPr>
          <w:rFonts w:hint="eastAsia" w:hAnsi="宋体"/>
        </w:rPr>
      </w:pPr>
      <w:r>
        <w:rPr>
          <w:rFonts w:hint="eastAsia" w:hAnsi="宋体"/>
        </w:rPr>
        <w:t>5.论文正文</w:t>
      </w:r>
    </w:p>
    <w:p>
      <w:pPr>
        <w:pStyle w:val="4"/>
        <w:spacing w:line="360" w:lineRule="exact"/>
        <w:ind w:firstLine="420" w:firstLineChars="200"/>
        <w:rPr>
          <w:rFonts w:hint="eastAsia" w:hAnsi="宋体"/>
        </w:rPr>
      </w:pPr>
      <w:r>
        <w:rPr>
          <w:rFonts w:hint="eastAsia" w:hAnsi="宋体"/>
        </w:rPr>
        <w:t>·页眉：“哈尔滨理工大学学士学位论文”（居中、小五、宋体）,下加粗、细双线（粗线在上）；</w:t>
      </w:r>
    </w:p>
    <w:p>
      <w:pPr>
        <w:pStyle w:val="4"/>
        <w:spacing w:line="360" w:lineRule="exact"/>
        <w:ind w:firstLine="420" w:firstLineChars="200"/>
        <w:rPr>
          <w:rFonts w:hint="eastAsia" w:hAnsi="宋体"/>
        </w:rPr>
      </w:pPr>
      <w:r>
        <w:rPr>
          <w:rFonts w:hint="eastAsia" w:hAnsi="宋体"/>
        </w:rPr>
        <w:t>·第一层次（章）题序和标题（小二号、黑体、居中），间距为段前12磅，段后6磅，行距为2倍行距；</w:t>
      </w:r>
    </w:p>
    <w:p>
      <w:pPr>
        <w:pStyle w:val="4"/>
        <w:spacing w:line="360" w:lineRule="exact"/>
        <w:ind w:firstLine="420" w:firstLineChars="200"/>
        <w:rPr>
          <w:rFonts w:hint="eastAsia" w:hAnsi="宋体"/>
        </w:rPr>
      </w:pPr>
      <w:r>
        <w:rPr>
          <w:rFonts w:hint="eastAsia" w:hAnsi="宋体"/>
        </w:rPr>
        <w:t>·第二层次（节）题序和标题（小三号、黑体、居左），间距为段前6磅，段后6磅，行距为1.5倍行距；</w:t>
      </w:r>
    </w:p>
    <w:p>
      <w:pPr>
        <w:pStyle w:val="4"/>
        <w:spacing w:line="360" w:lineRule="exact"/>
        <w:ind w:firstLine="420" w:firstLineChars="200"/>
        <w:rPr>
          <w:rFonts w:hint="eastAsia" w:hAnsi="宋体"/>
        </w:rPr>
      </w:pPr>
      <w:r>
        <w:rPr>
          <w:rFonts w:hint="eastAsia" w:hAnsi="宋体"/>
        </w:rPr>
        <w:t>·第三层次（条）题序和标题（四号、黑体、居左），间距为段前6磅，段后0磅，行距为1.5倍行距；</w:t>
      </w:r>
    </w:p>
    <w:p>
      <w:pPr>
        <w:pStyle w:val="4"/>
        <w:spacing w:line="360" w:lineRule="exact"/>
        <w:ind w:firstLine="420" w:firstLineChars="200"/>
        <w:rPr>
          <w:rFonts w:hint="eastAsia" w:hAnsi="宋体"/>
        </w:rPr>
      </w:pPr>
      <w:r>
        <w:rPr>
          <w:rFonts w:hint="eastAsia" w:hAnsi="宋体"/>
        </w:rPr>
        <w:t>·第四层次（款）题序和标题（小四号、黑体、居左），间距为段前0磅，段后0磅，行距为1.5倍行距；</w:t>
      </w:r>
    </w:p>
    <w:p>
      <w:pPr>
        <w:pStyle w:val="4"/>
        <w:spacing w:line="360" w:lineRule="exact"/>
        <w:ind w:firstLine="420" w:firstLineChars="200"/>
        <w:rPr>
          <w:rFonts w:hint="eastAsia" w:hAnsi="宋体"/>
        </w:rPr>
      </w:pPr>
      <w:r>
        <w:rPr>
          <w:rFonts w:hint="eastAsia" w:hAnsi="宋体"/>
        </w:rPr>
        <w:t>·第五层次（项）以下题序和标题与第四层次相同；</w:t>
      </w:r>
    </w:p>
    <w:p>
      <w:pPr>
        <w:pStyle w:val="4"/>
        <w:spacing w:line="360" w:lineRule="exact"/>
        <w:ind w:firstLine="420" w:firstLineChars="200"/>
        <w:rPr>
          <w:rFonts w:hint="eastAsia" w:hAnsi="宋体"/>
        </w:rPr>
      </w:pPr>
      <w:r>
        <w:rPr>
          <w:rFonts w:hint="eastAsia" w:hAnsi="宋体"/>
        </w:rPr>
        <w:t>·正文（小四号、宋体）。</w:t>
      </w:r>
    </w:p>
    <w:p>
      <w:pPr>
        <w:pStyle w:val="4"/>
        <w:spacing w:line="360" w:lineRule="exact"/>
        <w:ind w:firstLine="420" w:firstLineChars="200"/>
        <w:rPr>
          <w:rFonts w:hint="eastAsia" w:hAnsi="宋体"/>
        </w:rPr>
      </w:pPr>
      <w:r>
        <w:rPr>
          <w:rFonts w:hint="eastAsia" w:hAnsi="宋体"/>
        </w:rPr>
        <w:t>正文页眉书写格式示例见附录五。</w:t>
      </w:r>
    </w:p>
    <w:p>
      <w:pPr>
        <w:pStyle w:val="4"/>
        <w:spacing w:line="360" w:lineRule="exact"/>
        <w:ind w:firstLine="420" w:firstLineChars="200"/>
        <w:rPr>
          <w:rFonts w:hint="eastAsia" w:hAnsi="宋体"/>
        </w:rPr>
      </w:pPr>
      <w:r>
        <w:rPr>
          <w:rFonts w:hint="eastAsia" w:hAnsi="宋体"/>
        </w:rPr>
        <w:t>6.参考文献</w:t>
      </w:r>
    </w:p>
    <w:p>
      <w:pPr>
        <w:pStyle w:val="4"/>
        <w:spacing w:line="360" w:lineRule="exact"/>
        <w:ind w:firstLine="420" w:firstLineChars="200"/>
        <w:rPr>
          <w:rFonts w:hint="eastAsia" w:hAnsi="宋体"/>
        </w:rPr>
      </w:pPr>
      <w:r>
        <w:rPr>
          <w:rFonts w:hint="eastAsia" w:hAnsi="宋体"/>
        </w:rPr>
        <w:t>·标题：“参考文献”（小二号、黑体、居中、加粗）</w:t>
      </w:r>
    </w:p>
    <w:p>
      <w:pPr>
        <w:pStyle w:val="4"/>
        <w:spacing w:line="360" w:lineRule="exact"/>
        <w:ind w:firstLine="420" w:firstLineChars="200"/>
        <w:rPr>
          <w:rFonts w:hint="eastAsia" w:hAnsi="宋体"/>
        </w:rPr>
      </w:pPr>
      <w:r>
        <w:rPr>
          <w:rFonts w:hint="eastAsia" w:hAnsi="宋体"/>
        </w:rPr>
        <w:t>·示例如下：（字体为小四号、宋体）</w:t>
      </w:r>
    </w:p>
    <w:p>
      <w:pPr>
        <w:pStyle w:val="4"/>
        <w:spacing w:line="360" w:lineRule="exact"/>
        <w:ind w:firstLine="420" w:firstLineChars="200"/>
        <w:rPr>
          <w:rFonts w:hint="eastAsia" w:hAnsi="宋体"/>
        </w:rPr>
      </w:pPr>
      <w:r>
        <w:rPr>
          <w:rFonts w:hint="eastAsia" w:hAnsi="宋体"/>
        </w:rPr>
        <w:t>著作图书文献：</w:t>
      </w:r>
    </w:p>
    <w:p>
      <w:pPr>
        <w:pStyle w:val="4"/>
        <w:spacing w:line="360" w:lineRule="exact"/>
        <w:rPr>
          <w:rFonts w:hint="eastAsia" w:hAnsi="宋体"/>
        </w:rPr>
      </w:pPr>
      <w:r>
        <w:rPr>
          <w:rFonts w:hint="eastAsia" w:hAnsi="宋体"/>
        </w:rPr>
        <w:t>序号 主要责任者．题名：其他题名信息[文献类型标志]．其他责任者．版本项．出版地：出版者，出版年：引文页码</w:t>
      </w:r>
    </w:p>
    <w:p>
      <w:pPr>
        <w:pStyle w:val="4"/>
        <w:spacing w:line="360" w:lineRule="exact"/>
        <w:ind w:firstLine="420" w:firstLineChars="200"/>
        <w:rPr>
          <w:rFonts w:hint="eastAsia" w:hAnsi="宋体"/>
        </w:rPr>
      </w:pPr>
      <w:r>
        <w:rPr>
          <w:rFonts w:hint="eastAsia" w:hAnsi="宋体"/>
        </w:rPr>
        <w:t>翻译图书文献：</w:t>
      </w:r>
    </w:p>
    <w:p>
      <w:pPr>
        <w:pStyle w:val="4"/>
        <w:spacing w:line="360" w:lineRule="exact"/>
        <w:rPr>
          <w:rFonts w:hint="eastAsia" w:hAnsi="宋体"/>
        </w:rPr>
      </w:pPr>
      <w:r>
        <w:rPr>
          <w:rFonts w:hint="eastAsia" w:hAnsi="宋体"/>
        </w:rPr>
        <w:t>序号 作者.书名.译者.版次（第一版应省略）.出版者，出版年：引用部分起止页</w:t>
      </w:r>
    </w:p>
    <w:p>
      <w:pPr>
        <w:pStyle w:val="4"/>
        <w:spacing w:line="360" w:lineRule="exact"/>
        <w:ind w:firstLine="420" w:firstLineChars="200"/>
        <w:rPr>
          <w:rFonts w:hint="eastAsia" w:hAnsi="宋体"/>
        </w:rPr>
      </w:pPr>
      <w:r>
        <w:rPr>
          <w:rFonts w:hint="eastAsia" w:hAnsi="宋体"/>
        </w:rPr>
        <w:t>学术刊物文献：</w:t>
      </w:r>
    </w:p>
    <w:p>
      <w:pPr>
        <w:pStyle w:val="4"/>
        <w:spacing w:line="360" w:lineRule="exact"/>
        <w:rPr>
          <w:rFonts w:hint="eastAsia" w:hAnsi="宋体"/>
          <w:spacing w:val="-2"/>
        </w:rPr>
      </w:pPr>
      <w:r>
        <w:rPr>
          <w:rFonts w:hint="eastAsia" w:hAnsi="宋体"/>
          <w:spacing w:val="-2"/>
        </w:rPr>
        <w:t>序号 作者.文章名[</w:t>
      </w:r>
      <w:r>
        <w:rPr>
          <w:rFonts w:hint="eastAsia" w:hAnsi="宋体"/>
        </w:rPr>
        <w:t>文献类型标志</w:t>
      </w:r>
      <w:r>
        <w:rPr>
          <w:rFonts w:hint="eastAsia" w:hAnsi="宋体"/>
          <w:spacing w:val="-2"/>
        </w:rPr>
        <w:t>].学术刊物名，年，卷(期)：引用部分起止页</w:t>
      </w:r>
    </w:p>
    <w:p>
      <w:pPr>
        <w:pStyle w:val="4"/>
        <w:spacing w:line="360" w:lineRule="exact"/>
        <w:ind w:firstLine="420" w:firstLineChars="200"/>
        <w:rPr>
          <w:rFonts w:hint="eastAsia" w:hAnsi="宋体"/>
        </w:rPr>
      </w:pPr>
      <w:r>
        <w:rPr>
          <w:rFonts w:hint="eastAsia" w:hAnsi="宋体"/>
        </w:rPr>
        <w:t>学术会议文献：</w:t>
      </w:r>
    </w:p>
    <w:p>
      <w:pPr>
        <w:pStyle w:val="4"/>
        <w:spacing w:line="360" w:lineRule="exact"/>
        <w:rPr>
          <w:rFonts w:hint="eastAsia" w:hAnsi="宋体"/>
        </w:rPr>
      </w:pPr>
      <w:r>
        <w:rPr>
          <w:rFonts w:hint="eastAsia" w:hAnsi="宋体"/>
        </w:rPr>
        <w:t>序号 作者.文章名[文献类型标志].编者名.会议名称，会议地址，年份：引用部分起止页</w:t>
      </w:r>
    </w:p>
    <w:p>
      <w:pPr>
        <w:pStyle w:val="4"/>
        <w:spacing w:line="360" w:lineRule="exact"/>
        <w:ind w:firstLine="420" w:firstLineChars="200"/>
        <w:rPr>
          <w:rFonts w:hint="eastAsia" w:hAnsi="宋体"/>
        </w:rPr>
      </w:pPr>
      <w:r>
        <w:rPr>
          <w:rFonts w:hint="eastAsia" w:hAnsi="宋体"/>
        </w:rPr>
        <w:t>学位论文类参考文献：</w:t>
      </w:r>
    </w:p>
    <w:p>
      <w:pPr>
        <w:pStyle w:val="4"/>
        <w:spacing w:line="360" w:lineRule="exact"/>
        <w:rPr>
          <w:rFonts w:hint="eastAsia" w:hAnsi="宋体"/>
        </w:rPr>
      </w:pPr>
      <w:r>
        <w:rPr>
          <w:rFonts w:hint="eastAsia" w:hAnsi="宋体"/>
        </w:rPr>
        <w:t>序号 研究生名.学位论文题目[文献类型标志].学校及学位论文级别，答辩年份：引用部分起止页</w:t>
      </w:r>
    </w:p>
    <w:p>
      <w:pPr>
        <w:ind w:firstLine="420"/>
        <w:rPr>
          <w:rFonts w:hint="eastAsia"/>
        </w:rPr>
      </w:pPr>
      <w:r>
        <w:rPr>
          <w:rFonts w:hint="eastAsia"/>
        </w:rPr>
        <w:t>英文文献中，标题除第一个词首字母大学外，余为小写；俄文文献第一个词和专用名词的第一个字母大写，余为小写；日文文献，人名的汉字须用日文汉字，不得用中文汉字及其简化汉字。</w:t>
      </w:r>
    </w:p>
    <w:p>
      <w:pPr>
        <w:ind w:firstLine="420"/>
        <w:rPr>
          <w:rFonts w:hAnsi="宋体"/>
        </w:rPr>
      </w:pPr>
      <w:r>
        <w:rPr>
          <w:rFonts w:hint="eastAsia"/>
        </w:rPr>
        <w:t>参考文献书写格式示例见附录六。</w:t>
      </w:r>
    </w:p>
    <w:p>
      <w:pPr>
        <w:spacing w:before="120" w:after="120"/>
        <w:ind w:firstLine="420"/>
        <w:rPr>
          <w:rFonts w:hint="eastAsia"/>
          <w:b/>
          <w:szCs w:val="21"/>
        </w:rPr>
      </w:pPr>
      <w:r>
        <w:rPr>
          <w:rFonts w:hint="eastAsia"/>
          <w:b/>
          <w:szCs w:val="21"/>
        </w:rPr>
        <w:t>五、参考文献</w:t>
      </w:r>
    </w:p>
    <w:p>
      <w:pPr>
        <w:ind w:firstLine="420"/>
        <w:rPr>
          <w:rFonts w:hint="eastAsia"/>
          <w:szCs w:val="21"/>
        </w:rPr>
      </w:pPr>
      <w:r>
        <w:rPr>
          <w:rFonts w:hint="eastAsia"/>
          <w:szCs w:val="21"/>
        </w:rPr>
        <w:t>引用是学术论文的重要写作方法，“参考文献”是论文中引用文献出处的目录表。凡引用本人或他人已公开或未公开发表文献中的学术思想、观点或研究方法、设计方案等，不论借鉴、评论、综述，还是用作立论依据、学术发展基础，都应编入参考文献目录表。直接引用的文字应直录原文并用引号括起来。直接、间接引用都不应断章取义。理工类引用出处用阿拉伯数字和方括号“[ ]”放在引文结束处最后一个字的右上侧作为对参考文献目录表相应条目的呼应；文管类毕业论文的引用出处采用夹注，包括作者姓名、出版单位和引用字数作为对参考文献相应条目的呼应。</w:t>
      </w:r>
    </w:p>
    <w:p>
      <w:pPr>
        <w:ind w:firstLine="420"/>
        <w:rPr>
          <w:rFonts w:hint="eastAsia"/>
          <w:szCs w:val="21"/>
        </w:rPr>
      </w:pPr>
      <w:r>
        <w:rPr>
          <w:rFonts w:hint="eastAsia"/>
          <w:szCs w:val="21"/>
        </w:rPr>
        <w:t>根据国际和国内撰写科技学术论文的通行惯例，即本科毕业设计（论文）的参考文献按引用先后顺序用阿拉伯数码表示的文献序号编成参考文献目录表。目录表中，中外文献混排，并编序号，序号和词条间空两个字，不加标点；或者汉英参考文献按引用先后顺序分别集中，汉前英后统一编序。文献条目主要包括三个部分：作者、标题和出版信息（出版地点、单位及年份）。</w:t>
      </w:r>
    </w:p>
    <w:p>
      <w:pPr>
        <w:ind w:firstLine="420"/>
        <w:rPr>
          <w:rFonts w:hint="eastAsia"/>
          <w:szCs w:val="21"/>
        </w:rPr>
      </w:pPr>
      <w:r>
        <w:rPr>
          <w:rFonts w:hint="eastAsia"/>
          <w:szCs w:val="21"/>
        </w:rPr>
        <w:t xml:space="preserve">中文作者姓名只列3人，多于3人，则其后加“等”。英文作者多于3人则其后加“et al”；外文作者姓名应该名在前，姓在后；姓名之间不加下角号“. ”。 </w:t>
      </w:r>
    </w:p>
    <w:p>
      <w:pPr>
        <w:ind w:firstLine="420"/>
        <w:rPr>
          <w:rFonts w:hint="eastAsia"/>
          <w:szCs w:val="21"/>
        </w:rPr>
      </w:pPr>
      <w:r>
        <w:rPr>
          <w:rFonts w:hint="eastAsia"/>
          <w:szCs w:val="21"/>
        </w:rPr>
        <w:t>非正式发表的文献一般不得引用（硕、博士论文可引用）。</w:t>
      </w:r>
    </w:p>
    <w:p>
      <w:pPr>
        <w:ind w:firstLine="420"/>
        <w:rPr>
          <w:rFonts w:hint="eastAsia"/>
          <w:szCs w:val="21"/>
        </w:rPr>
      </w:pPr>
      <w:r>
        <w:rPr>
          <w:rFonts w:hint="eastAsia"/>
          <w:szCs w:val="21"/>
        </w:rPr>
        <w:t>产品说明书、各类标准、专利及未公开发表的研究报告（不含著名的内部报告PB、AD报告等）通常不宜作为参考文献引用。</w:t>
      </w:r>
    </w:p>
    <w:p>
      <w:pPr>
        <w:ind w:firstLine="420"/>
        <w:rPr>
          <w:rFonts w:hint="eastAsia"/>
          <w:szCs w:val="21"/>
        </w:rPr>
      </w:pPr>
      <w:r>
        <w:rPr>
          <w:rFonts w:hint="eastAsia"/>
          <w:szCs w:val="21"/>
        </w:rPr>
        <w:t>引用网上参考文献时，应注明该文献的准确网页地址，网上参考文献不包含在规定的文献数量之内。</w:t>
      </w:r>
    </w:p>
    <w:p>
      <w:pPr>
        <w:ind w:firstLine="420"/>
        <w:rPr>
          <w:rFonts w:hint="eastAsia"/>
          <w:szCs w:val="21"/>
        </w:rPr>
      </w:pPr>
      <w:r>
        <w:rPr>
          <w:rFonts w:hint="eastAsia"/>
          <w:szCs w:val="21"/>
        </w:rPr>
        <w:t>注释也是文章的重要写作方法。注释用于解释和说明，通常有夹注、脚注（或呼应注、页末注）和文末注三种。毕业论文建议采用脚注或页末注。</w:t>
      </w:r>
    </w:p>
    <w:p>
      <w:pPr>
        <w:spacing w:before="120" w:after="120"/>
        <w:ind w:firstLine="420"/>
        <w:rPr>
          <w:rFonts w:hint="eastAsia"/>
          <w:b/>
          <w:szCs w:val="21"/>
        </w:rPr>
      </w:pPr>
      <w:r>
        <w:rPr>
          <w:rFonts w:hint="eastAsia"/>
          <w:b/>
          <w:szCs w:val="21"/>
        </w:rPr>
        <w:t>六、其他要求</w:t>
      </w:r>
    </w:p>
    <w:p>
      <w:pPr>
        <w:numPr>
          <w:ilvl w:val="0"/>
          <w:numId w:val="4"/>
        </w:numPr>
        <w:rPr>
          <w:rFonts w:hint="eastAsia"/>
          <w:szCs w:val="21"/>
        </w:rPr>
      </w:pPr>
      <w:r>
        <w:rPr>
          <w:rFonts w:hint="eastAsia"/>
          <w:szCs w:val="21"/>
        </w:rPr>
        <w:t>图表</w:t>
      </w:r>
    </w:p>
    <w:p>
      <w:pPr>
        <w:ind w:firstLine="435"/>
        <w:rPr>
          <w:rFonts w:hint="eastAsia"/>
          <w:szCs w:val="21"/>
        </w:rPr>
      </w:pPr>
      <w:r>
        <w:rPr>
          <w:rFonts w:hint="eastAsia"/>
          <w:szCs w:val="21"/>
        </w:rPr>
        <w:t>论文中的选图及制图力求精练。所有图表均应精心设计并用绘图笔或计算机绘制，不得徒手勾画，图表不得使用复印件。</w:t>
      </w:r>
    </w:p>
    <w:p>
      <w:pPr>
        <w:ind w:firstLine="435"/>
        <w:rPr>
          <w:rFonts w:hint="eastAsia"/>
          <w:szCs w:val="21"/>
        </w:rPr>
      </w:pPr>
      <w:r>
        <w:rPr>
          <w:rFonts w:hint="eastAsia"/>
          <w:szCs w:val="21"/>
        </w:rPr>
        <w:t>论文中的图一般分为线条图和照片图。线条图又可分为工程图、坐标图、框图和电气线路图。工程图和电气线路图的绘制均应符合相应的国标。照片图要求用原版照片，层次分明，无痕迹和缺陷。凡金相显微组织图片必须注明放大倍数或提供标尺。</w:t>
      </w:r>
    </w:p>
    <w:p>
      <w:pPr>
        <w:ind w:firstLine="435"/>
        <w:rPr>
          <w:rFonts w:hint="eastAsia"/>
          <w:szCs w:val="21"/>
        </w:rPr>
      </w:pPr>
      <w:r>
        <w:rPr>
          <w:rFonts w:hint="eastAsia"/>
          <w:szCs w:val="21"/>
        </w:rPr>
        <w:t>论文中的表一律不画左右端线，表的设计应简单明了。图表中所涉及到的单位一律不加圆括号，用逗号“，”与量值隔开。</w:t>
      </w:r>
      <w:r>
        <w:rPr>
          <w:rFonts w:hint="eastAsia" w:hAnsi="宋体"/>
        </w:rPr>
        <w:t>标目中物理量的符号用斜体，单位符号用正体，坐标标值线朝里。标值的数字尽量不超过3位数，或小数点以后不多于1个“0”。如用30</w:t>
      </w:r>
      <w:r>
        <w:rPr>
          <w:rFonts w:hAnsi="宋体"/>
        </w:rPr>
        <w:t>km</w:t>
      </w:r>
      <w:r>
        <w:rPr>
          <w:rFonts w:hint="eastAsia" w:hAnsi="宋体"/>
        </w:rPr>
        <w:t>代替30000</w:t>
      </w:r>
      <w:r>
        <w:rPr>
          <w:rFonts w:hAnsi="宋体"/>
        </w:rPr>
        <w:t>m</w:t>
      </w:r>
      <w:r>
        <w:rPr>
          <w:rFonts w:hint="eastAsia" w:hAnsi="宋体"/>
        </w:rPr>
        <w:t>，用5μ</w:t>
      </w:r>
      <w:r>
        <w:rPr>
          <w:rFonts w:hAnsi="宋体"/>
        </w:rPr>
        <w:t>g</w:t>
      </w:r>
      <w:r>
        <w:rPr>
          <w:rFonts w:hint="eastAsia" w:hAnsi="宋体"/>
        </w:rPr>
        <w:t>代替</w:t>
      </w:r>
      <w:r>
        <w:rPr>
          <w:rFonts w:hAnsi="宋体"/>
        </w:rPr>
        <w:t>0.005mg</w:t>
      </w:r>
      <w:r>
        <w:rPr>
          <w:rFonts w:hint="eastAsia" w:hAnsi="宋体"/>
        </w:rPr>
        <w:t>等，并与正文一致。</w:t>
      </w:r>
      <w:r>
        <w:rPr>
          <w:rFonts w:hint="eastAsia"/>
          <w:szCs w:val="21"/>
        </w:rPr>
        <w:t>论文中凡是摘选参考文献的图及表，必须在图注及表注中用[ ]表明。</w:t>
      </w:r>
    </w:p>
    <w:p>
      <w:pPr>
        <w:ind w:firstLine="435"/>
        <w:rPr>
          <w:rFonts w:hint="eastAsia"/>
          <w:szCs w:val="21"/>
        </w:rPr>
      </w:pPr>
      <w:r>
        <w:rPr>
          <w:rFonts w:hint="eastAsia"/>
          <w:szCs w:val="21"/>
        </w:rPr>
        <w:t>论文的图表均应有图表标题，并按章编号（如图1-1，表2-1等，若有分图的需有分图名，如a），b）。）。图中用到的单位必须符合计量法。</w:t>
      </w:r>
      <w:r>
        <w:rPr>
          <w:rFonts w:hint="eastAsia" w:hAnsi="宋体"/>
        </w:rPr>
        <w:t>图的编号及说明位于图的下方，居中；表的编号及说明位于表的上方，居中</w:t>
      </w:r>
      <w:r>
        <w:rPr>
          <w:rFonts w:hint="eastAsia"/>
          <w:szCs w:val="21"/>
        </w:rPr>
        <w:t>（字号5号、图中字体应小于正文字号）。</w:t>
      </w:r>
    </w:p>
    <w:p>
      <w:pPr>
        <w:ind w:firstLine="435"/>
        <w:rPr>
          <w:rFonts w:hint="eastAsia"/>
          <w:szCs w:val="21"/>
        </w:rPr>
      </w:pPr>
      <w:r>
        <w:rPr>
          <w:rFonts w:hint="eastAsia"/>
          <w:szCs w:val="21"/>
        </w:rPr>
        <w:t>插图之前，文中必须有关于本插图的提示，如“见图1-1”、“如图1-1所示”等。插图与其图题为一个整体，不得拆开排写于两页。插图处的该页空白不够排写该图整体时，则可将其后文字部分提前，将图移到次页最前面。</w:t>
      </w:r>
    </w:p>
    <w:p>
      <w:pPr>
        <w:numPr>
          <w:ilvl w:val="0"/>
          <w:numId w:val="4"/>
        </w:numPr>
        <w:rPr>
          <w:rFonts w:hint="eastAsia"/>
          <w:szCs w:val="21"/>
        </w:rPr>
      </w:pPr>
      <w:r>
        <w:rPr>
          <w:rFonts w:hint="eastAsia"/>
          <w:szCs w:val="21"/>
        </w:rPr>
        <w:t>公式</w:t>
      </w:r>
    </w:p>
    <w:p>
      <w:pPr>
        <w:rPr>
          <w:rFonts w:hint="eastAsia"/>
          <w:szCs w:val="21"/>
        </w:rPr>
      </w:pPr>
      <w:r>
        <w:rPr>
          <w:rFonts w:hint="eastAsia"/>
          <w:szCs w:val="21"/>
        </w:rPr>
        <w:t xml:space="preserve">     公式统一用公式编辑器编辑，公式中有上标、下标、顶标或底标等时，必须层次清楚，特别是角标层次多时，更应注意此问题。</w:t>
      </w:r>
    </w:p>
    <w:p>
      <w:pPr>
        <w:rPr>
          <w:rFonts w:hint="eastAsia"/>
          <w:szCs w:val="21"/>
        </w:rPr>
      </w:pPr>
      <w:r>
        <w:rPr>
          <w:rFonts w:hint="eastAsia"/>
          <w:szCs w:val="21"/>
        </w:rPr>
        <w:t xml:space="preserve">     公式应居中放置，有序号公式可略靠左。若公式前有“解”、“证”、“假设”等文字时，文字顶格写，公式末不加标点，公式序号写在公式右侧的行末顶边线，并加圆括号（一般只有文中需要引用的或重要的公式才编号）。序号按章排，如“（1-1）”、“（1-2）”。附录采用从A、B、C编号时，其公式序号用“（A-1）”、“（B-2）”等排版。文章中引用公式时，一般用“见式（1-1）”。公式下角标应为正体。</w:t>
      </w:r>
    </w:p>
    <w:p>
      <w:pPr>
        <w:rPr>
          <w:rFonts w:hint="eastAsia"/>
          <w:szCs w:val="21"/>
        </w:rPr>
      </w:pPr>
      <w:r>
        <w:rPr>
          <w:rFonts w:hint="eastAsia"/>
          <w:szCs w:val="21"/>
        </w:rPr>
        <w:t xml:space="preserve">    公式在换行排版时，采取与等号对齐的方式。如：</w:t>
      </w:r>
    </w:p>
    <w:p>
      <w:pPr>
        <w:ind w:left="7035" w:hanging="7035"/>
        <w:jc w:val="right"/>
        <w:rPr>
          <w:rFonts w:hint="eastAsia"/>
          <w:szCs w:val="21"/>
        </w:rPr>
      </w:pPr>
      <w:r>
        <w:rPr>
          <w:rFonts w:hint="eastAsia"/>
          <w:szCs w:val="21"/>
        </w:rPr>
        <w:t xml:space="preserve">      </w:t>
      </w:r>
      <w:r>
        <w:rPr>
          <w:position w:val="-50"/>
          <w:szCs w:val="21"/>
        </w:rPr>
        <w:object>
          <v:shape id="_x0000_i1025" o:spt="75" type="#_x0000_t75" style="height:58pt;width:190pt;" o:ole="t" filled="f" o:preferrelative="t" stroked="f" coordsize="21600,21600">
            <v:path/>
            <v:fill on="f" alignshape="1" focussize="0,0"/>
            <v:stroke on="f"/>
            <v:imagedata r:id="rId11" grayscale="f" bilevel="f" o:title=""/>
            <o:lock v:ext="edit" aspectratio="t"/>
            <w10:wrap type="none"/>
            <w10:anchorlock/>
          </v:shape>
          <o:OLEObject Type="Embed" ProgID="Equation.3" ShapeID="_x0000_i1025" DrawAspect="Content" ObjectID="_1468075725" r:id="rId10">
            <o:LockedField>false</o:LockedField>
          </o:OLEObject>
        </w:object>
      </w:r>
      <w:r>
        <w:rPr>
          <w:rFonts w:hint="eastAsia"/>
          <w:szCs w:val="21"/>
        </w:rPr>
        <w:t xml:space="preserve">   （A-9）</w:t>
      </w:r>
    </w:p>
    <w:p>
      <w:pPr>
        <w:ind w:firstLine="435"/>
        <w:rPr>
          <w:rFonts w:hint="eastAsia"/>
          <w:szCs w:val="21"/>
        </w:rPr>
      </w:pPr>
      <w:r>
        <w:rPr>
          <w:rFonts w:hint="eastAsia"/>
          <w:szCs w:val="21"/>
        </w:rPr>
        <w:t>公式中第一次出现的物理量应进行注释，采用如下形式：</w:t>
      </w:r>
    </w:p>
    <w:p>
      <w:pPr>
        <w:ind w:firstLine="420"/>
        <w:rPr>
          <w:rFonts w:hint="eastAsia"/>
          <w:szCs w:val="21"/>
        </w:rPr>
      </w:pPr>
      <w:r>
        <w:rPr>
          <w:rFonts w:hint="eastAsia"/>
          <w:szCs w:val="21"/>
        </w:rPr>
        <w:t>扭转比例极限</w:t>
      </w:r>
      <w:r>
        <w:rPr>
          <w:position w:val="-14"/>
          <w:szCs w:val="21"/>
        </w:rPr>
        <w:object>
          <v:shape id="_x0000_i1026" o:spt="75" type="#_x0000_t75" style="height:19pt;width:13pt;" o:ole="t" filled="f" o:preferrelative="t" stroked="f" coordsize="21600,21600">
            <v:path/>
            <v:fill on="f" alignshape="1" focussize="0,0"/>
            <v:stroke on="f"/>
            <v:imagedata r:id="rId13" grayscale="f" bilevel="f" o:title=""/>
            <o:lock v:ext="edit" aspectratio="t"/>
            <w10:wrap type="none"/>
            <w10:anchorlock/>
          </v:shape>
          <o:OLEObject Type="Embed" ProgID="Equation.3" ShapeID="_x0000_i1026" DrawAspect="Content" ObjectID="_1468075726" r:id="rId12">
            <o:LockedField>false</o:LockedField>
          </o:OLEObject>
        </w:object>
      </w:r>
      <w:r>
        <w:rPr>
          <w:rFonts w:hint="eastAsia"/>
          <w:szCs w:val="21"/>
        </w:rPr>
        <w:t>为：</w:t>
      </w:r>
    </w:p>
    <w:p>
      <w:pPr>
        <w:wordWrap w:val="0"/>
        <w:ind w:firstLine="1050" w:firstLineChars="500"/>
        <w:jc w:val="right"/>
        <w:rPr>
          <w:rFonts w:hint="eastAsia"/>
          <w:szCs w:val="21"/>
        </w:rPr>
      </w:pPr>
      <w:r>
        <w:rPr>
          <w:position w:val="-14"/>
          <w:szCs w:val="21"/>
        </w:rPr>
        <w:object>
          <v:shape id="_x0000_i1027" o:spt="75" type="#_x0000_t75" style="height:19pt;width:13pt;" o:ole="t" filled="f" o:preferrelative="t" stroked="f" coordsize="21600,21600">
            <v:path/>
            <v:fill on="f" alignshape="1" focussize="0,0"/>
            <v:stroke on="f"/>
            <v:imagedata r:id="rId15" grayscale="f" bilevel="f" o:title=""/>
            <o:lock v:ext="edit" aspectratio="t"/>
            <w10:wrap type="none"/>
            <w10:anchorlock/>
          </v:shape>
          <o:OLEObject Type="Embed" ProgID="Equation.3" ShapeID="_x0000_i1027" DrawAspect="Content" ObjectID="_1468075727" r:id="rId14">
            <o:LockedField>false</o:LockedField>
          </o:OLEObject>
        </w:object>
      </w:r>
      <w:r>
        <w:rPr>
          <w:rFonts w:hint="eastAsia"/>
          <w:szCs w:val="21"/>
        </w:rPr>
        <w:t>=</w:t>
      </w:r>
      <w:r>
        <w:rPr>
          <w:position w:val="-24"/>
          <w:szCs w:val="21"/>
        </w:rPr>
        <w:object>
          <v:shape id="_x0000_i1028" o:spt="75" type="#_x0000_t75" style="height:31pt;width:22pt;" o:ole="t" filled="f" o:preferrelative="t" stroked="f" coordsize="21600,21600">
            <v:path/>
            <v:fill on="f" alignshape="1" focussize="0,0"/>
            <v:stroke on="f"/>
            <v:imagedata r:id="rId17" grayscale="f" bilevel="f" o:title=""/>
            <o:lock v:ext="edit" aspectratio="t"/>
            <w10:wrap type="none"/>
            <w10:anchorlock/>
          </v:shape>
          <o:OLEObject Type="Embed" ProgID="Equation.3" ShapeID="_x0000_i1028" DrawAspect="Content" ObjectID="_1468075728" r:id="rId16">
            <o:LockedField>false</o:LockedField>
          </o:OLEObject>
        </w:object>
      </w:r>
      <w:r>
        <w:rPr>
          <w:rFonts w:hint="eastAsia"/>
          <w:szCs w:val="21"/>
        </w:rPr>
        <w:t xml:space="preserve">                  （1-1）</w:t>
      </w:r>
    </w:p>
    <w:p>
      <w:pPr>
        <w:rPr>
          <w:rFonts w:hint="eastAsia"/>
          <w:szCs w:val="21"/>
        </w:rPr>
      </w:pPr>
      <w:r>
        <w:rPr>
          <w:rFonts w:hint="eastAsia"/>
          <w:szCs w:val="21"/>
        </w:rPr>
        <w:t>式中</w:t>
      </w:r>
      <w:r>
        <w:rPr>
          <w:position w:val="-12"/>
          <w:szCs w:val="21"/>
        </w:rPr>
        <w:object>
          <v:shape id="_x0000_i1029" o:spt="75" type="#_x0000_t75" style="height:18pt;width:19pt;" o:ole="t" filled="f" o:preferrelative="t" stroked="f" coordsize="21600,21600">
            <v:path/>
            <v:fill on="f" alignshape="1" focussize="0,0"/>
            <v:stroke on="f"/>
            <v:imagedata r:id="rId19" grayscale="f" bilevel="f" o:title=""/>
            <o:lock v:ext="edit" aspectratio="t"/>
            <w10:wrap type="none"/>
            <w10:anchorlock/>
          </v:shape>
          <o:OLEObject Type="Embed" ProgID="Equation.3" ShapeID="_x0000_i1029" DrawAspect="Content" ObjectID="_1468075729" r:id="rId18">
            <o:LockedField>false</o:LockedField>
          </o:OLEObject>
        </w:object>
      </w:r>
      <w:r>
        <w:rPr>
          <w:rFonts w:hint="eastAsia"/>
          <w:szCs w:val="21"/>
        </w:rPr>
        <w:t>为扭转曲线开始偏离直线时扭矩，N</w:t>
      </w:r>
      <w:r>
        <w:rPr>
          <w:szCs w:val="21"/>
        </w:rPr>
        <w:t>·</w:t>
      </w:r>
      <w:r>
        <w:rPr>
          <w:rFonts w:hint="eastAsia"/>
          <w:szCs w:val="21"/>
        </w:rPr>
        <w:t>m。</w:t>
      </w:r>
    </w:p>
    <w:p>
      <w:pPr>
        <w:rPr>
          <w:rFonts w:hint="eastAsia"/>
          <w:szCs w:val="21"/>
        </w:rPr>
      </w:pPr>
      <w:r>
        <w:rPr>
          <w:rFonts w:hint="eastAsia"/>
          <w:szCs w:val="21"/>
        </w:rPr>
        <w:t>（三）物理量名称、符号与计量单位</w:t>
      </w:r>
    </w:p>
    <w:p>
      <w:pPr>
        <w:ind w:firstLine="435"/>
        <w:rPr>
          <w:rFonts w:hint="eastAsia"/>
          <w:szCs w:val="21"/>
        </w:rPr>
      </w:pPr>
      <w:r>
        <w:rPr>
          <w:rFonts w:hint="eastAsia"/>
          <w:szCs w:val="21"/>
        </w:rPr>
        <w:t>整个论文中出现的各种物理量的名称、符号应符合GB3100</w:t>
      </w:r>
      <w:r>
        <w:rPr>
          <w:rFonts w:ascii="宋体" w:hAnsi="宋体"/>
          <w:szCs w:val="21"/>
        </w:rPr>
        <w:t>～</w:t>
      </w:r>
      <w:r>
        <w:rPr>
          <w:rFonts w:hint="eastAsia"/>
          <w:szCs w:val="21"/>
        </w:rPr>
        <w:t>3102-86的规定；物理量计量单位及符号应按《中华人民共和国法定计量单位》及GB3100</w:t>
      </w:r>
      <w:r>
        <w:rPr>
          <w:rFonts w:ascii="宋体" w:hAnsi="宋体"/>
          <w:szCs w:val="21"/>
        </w:rPr>
        <w:t>～</w:t>
      </w:r>
      <w:r>
        <w:rPr>
          <w:rFonts w:hint="eastAsia"/>
          <w:szCs w:val="21"/>
        </w:rPr>
        <w:t>3102执行。严格区分大小写。</w:t>
      </w:r>
      <w:r>
        <w:rPr>
          <w:rFonts w:hint="eastAsia" w:hAnsi="宋体"/>
        </w:rPr>
        <w:t>不得使用已废弃的单位（如高斯(</w:t>
      </w:r>
      <w:r>
        <w:rPr>
          <w:rFonts w:hAnsi="宋体"/>
        </w:rPr>
        <w:t>G</w:t>
      </w:r>
      <w:r>
        <w:rPr>
          <w:rFonts w:hint="eastAsia" w:hAnsi="宋体"/>
        </w:rPr>
        <w:t>和</w:t>
      </w:r>
      <w:r>
        <w:rPr>
          <w:rFonts w:hAnsi="宋体"/>
        </w:rPr>
        <w:t>Gg</w:t>
      </w:r>
      <w:r>
        <w:rPr>
          <w:rFonts w:hint="eastAsia" w:hAnsi="宋体"/>
        </w:rPr>
        <w:t>) ﹑亩﹑克分子浓度（</w:t>
      </w:r>
      <w:r>
        <w:rPr>
          <w:rFonts w:hAnsi="宋体"/>
        </w:rPr>
        <w:t>M</w:t>
      </w:r>
      <w:r>
        <w:rPr>
          <w:rFonts w:hint="eastAsia" w:hAnsi="宋体"/>
        </w:rPr>
        <w:t>）﹑当量能度（</w:t>
      </w:r>
      <w:r>
        <w:rPr>
          <w:rFonts w:hAnsi="宋体"/>
        </w:rPr>
        <w:t>N</w:t>
      </w:r>
      <w:r>
        <w:rPr>
          <w:rFonts w:hint="eastAsia" w:hAnsi="宋体"/>
        </w:rPr>
        <w:t>）等）。量和单位不用中文名称，而用法定符号表示。</w:t>
      </w:r>
    </w:p>
    <w:p>
      <w:pPr>
        <w:ind w:firstLine="435"/>
        <w:rPr>
          <w:rFonts w:hint="eastAsia"/>
          <w:szCs w:val="21"/>
        </w:rPr>
      </w:pPr>
    </w:p>
    <w:p>
      <w:pPr>
        <w:ind w:firstLine="435"/>
        <w:rPr>
          <w:rFonts w:hint="eastAsia"/>
          <w:szCs w:val="21"/>
        </w:rPr>
      </w:pPr>
    </w:p>
    <w:p>
      <w:pPr>
        <w:ind w:firstLine="435"/>
        <w:rPr>
          <w:rFonts w:hint="eastAsia"/>
          <w:szCs w:val="21"/>
        </w:rPr>
      </w:pPr>
    </w:p>
    <w:p>
      <w:pPr>
        <w:ind w:firstLine="435"/>
        <w:rPr>
          <w:rFonts w:hint="eastAsia"/>
          <w:szCs w:val="21"/>
        </w:rPr>
      </w:pPr>
    </w:p>
    <w:p>
      <w:pPr>
        <w:ind w:firstLine="435"/>
        <w:rPr>
          <w:rFonts w:hint="eastAsia"/>
          <w:szCs w:val="21"/>
        </w:rPr>
      </w:pPr>
    </w:p>
    <w:p>
      <w:pPr>
        <w:ind w:firstLine="435"/>
        <w:rPr>
          <w:rFonts w:hint="eastAsia"/>
          <w:szCs w:val="21"/>
        </w:rPr>
      </w:pPr>
    </w:p>
    <w:p>
      <w:pPr>
        <w:ind w:firstLine="435"/>
        <w:rPr>
          <w:rFonts w:hint="eastAsia"/>
          <w:szCs w:val="21"/>
        </w:rPr>
      </w:pPr>
    </w:p>
    <w:p>
      <w:pPr>
        <w:ind w:firstLine="435"/>
        <w:rPr>
          <w:rFonts w:hint="eastAsia"/>
          <w:szCs w:val="21"/>
        </w:rPr>
      </w:pPr>
    </w:p>
    <w:p>
      <w:pPr>
        <w:rPr>
          <w:rFonts w:hint="eastAsia"/>
          <w:szCs w:val="21"/>
        </w:rPr>
      </w:pPr>
      <w:r>
        <w:rPr>
          <w:rFonts w:hint="eastAsia"/>
          <w:szCs w:val="21"/>
        </w:rPr>
        <w:t>附录一        中华人民共和国法定计量单位</w:t>
      </w:r>
    </w:p>
    <w:p>
      <w:pPr>
        <w:jc w:val="center"/>
        <w:rPr>
          <w:rFonts w:hint="eastAsia"/>
          <w:szCs w:val="21"/>
        </w:rPr>
      </w:pPr>
      <w:r>
        <w:rPr>
          <w:rFonts w:hint="eastAsia"/>
          <w:szCs w:val="21"/>
        </w:rPr>
        <w:t>（1984年2月27日国务院公布）</w:t>
      </w:r>
    </w:p>
    <w:p>
      <w:pPr>
        <w:rPr>
          <w:rFonts w:hint="eastAsia"/>
          <w:szCs w:val="21"/>
        </w:rPr>
      </w:pPr>
      <w:r>
        <w:rPr>
          <w:rFonts w:hint="eastAsia"/>
          <w:szCs w:val="21"/>
        </w:rPr>
        <w:t>我国的法定计量单位（以下简称法定单位）包括：</w:t>
      </w:r>
    </w:p>
    <w:p>
      <w:pPr>
        <w:numPr>
          <w:ilvl w:val="0"/>
          <w:numId w:val="5"/>
        </w:numPr>
        <w:tabs>
          <w:tab w:val="left" w:pos="0"/>
          <w:tab w:val="clear" w:pos="795"/>
        </w:tabs>
        <w:ind w:left="0" w:firstLine="0"/>
        <w:rPr>
          <w:rFonts w:hint="eastAsia"/>
          <w:szCs w:val="21"/>
        </w:rPr>
      </w:pPr>
      <w:r>
        <w:rPr>
          <w:rFonts w:hint="eastAsia"/>
          <w:szCs w:val="21"/>
        </w:rPr>
        <w:t>国际单位制的基本单位（见表1）；</w:t>
      </w:r>
    </w:p>
    <w:p>
      <w:pPr>
        <w:numPr>
          <w:ilvl w:val="0"/>
          <w:numId w:val="5"/>
        </w:numPr>
        <w:tabs>
          <w:tab w:val="left" w:pos="0"/>
          <w:tab w:val="clear" w:pos="795"/>
        </w:tabs>
        <w:ind w:left="0" w:firstLine="0"/>
        <w:rPr>
          <w:rFonts w:hint="eastAsia"/>
          <w:szCs w:val="21"/>
        </w:rPr>
      </w:pPr>
      <w:r>
        <w:rPr>
          <w:rFonts w:hint="eastAsia"/>
          <w:szCs w:val="21"/>
        </w:rPr>
        <w:t>国际单位制的辅助单位（见表2）；</w:t>
      </w:r>
    </w:p>
    <w:p>
      <w:pPr>
        <w:numPr>
          <w:ilvl w:val="0"/>
          <w:numId w:val="5"/>
        </w:numPr>
        <w:tabs>
          <w:tab w:val="left" w:pos="0"/>
          <w:tab w:val="clear" w:pos="795"/>
        </w:tabs>
        <w:ind w:left="0" w:firstLine="0"/>
        <w:rPr>
          <w:rFonts w:hint="eastAsia"/>
          <w:szCs w:val="21"/>
        </w:rPr>
      </w:pPr>
      <w:r>
        <w:rPr>
          <w:rFonts w:hint="eastAsia"/>
          <w:szCs w:val="21"/>
        </w:rPr>
        <w:t>国际单位中的具有专门名称的导出单位（见表3）；</w:t>
      </w:r>
    </w:p>
    <w:p>
      <w:pPr>
        <w:numPr>
          <w:ilvl w:val="0"/>
          <w:numId w:val="5"/>
        </w:numPr>
        <w:tabs>
          <w:tab w:val="left" w:pos="0"/>
          <w:tab w:val="clear" w:pos="795"/>
        </w:tabs>
        <w:ind w:left="0" w:firstLine="0"/>
        <w:rPr>
          <w:rFonts w:hint="eastAsia"/>
          <w:szCs w:val="21"/>
        </w:rPr>
      </w:pPr>
      <w:r>
        <w:rPr>
          <w:rFonts w:hint="eastAsia"/>
          <w:szCs w:val="21"/>
        </w:rPr>
        <w:t>国家选定的非国际单位制单位（见表4）；</w:t>
      </w:r>
    </w:p>
    <w:p>
      <w:pPr>
        <w:numPr>
          <w:ilvl w:val="0"/>
          <w:numId w:val="5"/>
        </w:numPr>
        <w:tabs>
          <w:tab w:val="left" w:pos="0"/>
          <w:tab w:val="clear" w:pos="795"/>
        </w:tabs>
        <w:ind w:left="0" w:firstLine="0"/>
        <w:rPr>
          <w:rFonts w:hint="eastAsia"/>
          <w:szCs w:val="21"/>
        </w:rPr>
      </w:pPr>
      <w:r>
        <w:rPr>
          <w:rFonts w:hint="eastAsia"/>
          <w:szCs w:val="21"/>
        </w:rPr>
        <w:t>由以上单位构成的组合形式的单位；</w:t>
      </w:r>
    </w:p>
    <w:p>
      <w:pPr>
        <w:numPr>
          <w:ilvl w:val="0"/>
          <w:numId w:val="5"/>
        </w:numPr>
        <w:tabs>
          <w:tab w:val="left" w:pos="0"/>
          <w:tab w:val="clear" w:pos="795"/>
        </w:tabs>
        <w:ind w:left="0" w:firstLine="0"/>
        <w:rPr>
          <w:rFonts w:hint="eastAsia"/>
          <w:szCs w:val="21"/>
        </w:rPr>
      </w:pPr>
      <w:r>
        <w:rPr>
          <w:rFonts w:hint="eastAsia"/>
          <w:szCs w:val="21"/>
        </w:rPr>
        <w:t>由词头和以上单位所构成的十进倍数和分数单位（词头见表5）。</w:t>
      </w:r>
    </w:p>
    <w:p>
      <w:pPr>
        <w:rPr>
          <w:rFonts w:hint="eastAsia"/>
          <w:szCs w:val="21"/>
        </w:rPr>
      </w:pPr>
      <w:r>
        <w:rPr>
          <w:rFonts w:hint="eastAsia"/>
          <w:szCs w:val="21"/>
        </w:rPr>
        <w:t>法定单位的定义、使用方法等，按国家计量局规定执行。</w:t>
      </w:r>
    </w:p>
    <w:p>
      <w:pPr>
        <w:ind w:left="435"/>
        <w:jc w:val="center"/>
        <w:rPr>
          <w:rFonts w:hint="eastAsia"/>
          <w:szCs w:val="21"/>
        </w:rPr>
      </w:pPr>
    </w:p>
    <w:p>
      <w:pPr>
        <w:ind w:left="435"/>
        <w:jc w:val="center"/>
        <w:rPr>
          <w:rFonts w:hint="eastAsia"/>
          <w:szCs w:val="21"/>
        </w:rPr>
      </w:pPr>
      <w:r>
        <w:rPr>
          <w:rFonts w:hint="eastAsia"/>
          <w:szCs w:val="21"/>
        </w:rPr>
        <w:t>表1    国际单位制的基本单位</w:t>
      </w:r>
    </w:p>
    <w:tbl>
      <w:tblPr>
        <w:tblStyle w:val="1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1"/>
        <w:gridCol w:w="1959"/>
        <w:gridCol w:w="1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tcBorders>
              <w:left w:val="nil"/>
            </w:tcBorders>
            <w:noWrap w:val="0"/>
            <w:vAlign w:val="top"/>
          </w:tcPr>
          <w:p>
            <w:pPr>
              <w:jc w:val="center"/>
              <w:rPr>
                <w:rFonts w:hint="eastAsia"/>
                <w:szCs w:val="21"/>
              </w:rPr>
            </w:pPr>
            <w:r>
              <w:rPr>
                <w:rFonts w:hint="eastAsia"/>
                <w:szCs w:val="21"/>
              </w:rPr>
              <w:t>量的名称</w:t>
            </w:r>
          </w:p>
        </w:tc>
        <w:tc>
          <w:tcPr>
            <w:tcW w:w="1959" w:type="dxa"/>
            <w:noWrap w:val="0"/>
            <w:vAlign w:val="top"/>
          </w:tcPr>
          <w:p>
            <w:pPr>
              <w:jc w:val="center"/>
              <w:rPr>
                <w:rFonts w:hint="eastAsia"/>
                <w:szCs w:val="21"/>
              </w:rPr>
            </w:pPr>
            <w:r>
              <w:rPr>
                <w:rFonts w:hint="eastAsia"/>
                <w:szCs w:val="21"/>
              </w:rPr>
              <w:t>单位名称</w:t>
            </w:r>
          </w:p>
        </w:tc>
        <w:tc>
          <w:tcPr>
            <w:tcW w:w="1830" w:type="dxa"/>
            <w:tcBorders>
              <w:right w:val="nil"/>
            </w:tcBorders>
            <w:noWrap w:val="0"/>
            <w:vAlign w:val="top"/>
          </w:tcPr>
          <w:p>
            <w:pPr>
              <w:jc w:val="center"/>
              <w:rPr>
                <w:rFonts w:hint="eastAsia"/>
                <w:szCs w:val="21"/>
              </w:rPr>
            </w:pPr>
            <w:r>
              <w:rPr>
                <w:rFonts w:hint="eastAsia"/>
                <w:szCs w:val="21"/>
              </w:rPr>
              <w:t>单位符号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7" w:hRule="atLeast"/>
        </w:trPr>
        <w:tc>
          <w:tcPr>
            <w:tcW w:w="1971" w:type="dxa"/>
            <w:tcBorders>
              <w:left w:val="nil"/>
            </w:tcBorders>
            <w:noWrap w:val="0"/>
            <w:vAlign w:val="top"/>
          </w:tcPr>
          <w:p>
            <w:pPr>
              <w:jc w:val="center"/>
              <w:rPr>
                <w:rFonts w:hint="eastAsia"/>
                <w:szCs w:val="21"/>
              </w:rPr>
            </w:pPr>
            <w:r>
              <w:rPr>
                <w:rFonts w:hint="eastAsia"/>
                <w:szCs w:val="21"/>
              </w:rPr>
              <w:t>长度</w:t>
            </w:r>
          </w:p>
          <w:p>
            <w:pPr>
              <w:jc w:val="center"/>
              <w:rPr>
                <w:rFonts w:hint="eastAsia"/>
                <w:szCs w:val="21"/>
              </w:rPr>
            </w:pPr>
            <w:r>
              <w:rPr>
                <w:rFonts w:hint="eastAsia"/>
                <w:szCs w:val="21"/>
              </w:rPr>
              <w:t>质量</w:t>
            </w:r>
          </w:p>
          <w:p>
            <w:pPr>
              <w:jc w:val="center"/>
              <w:rPr>
                <w:rFonts w:hint="eastAsia"/>
                <w:szCs w:val="21"/>
              </w:rPr>
            </w:pPr>
            <w:r>
              <w:rPr>
                <w:rFonts w:hint="eastAsia"/>
                <w:szCs w:val="21"/>
              </w:rPr>
              <w:t>时间</w:t>
            </w:r>
          </w:p>
          <w:p>
            <w:pPr>
              <w:jc w:val="center"/>
              <w:rPr>
                <w:rFonts w:hint="eastAsia"/>
                <w:szCs w:val="21"/>
              </w:rPr>
            </w:pPr>
            <w:r>
              <w:rPr>
                <w:rFonts w:hint="eastAsia"/>
                <w:szCs w:val="21"/>
              </w:rPr>
              <w:t>电流</w:t>
            </w:r>
          </w:p>
          <w:p>
            <w:pPr>
              <w:jc w:val="center"/>
              <w:rPr>
                <w:rFonts w:hint="eastAsia"/>
                <w:szCs w:val="21"/>
              </w:rPr>
            </w:pPr>
            <w:r>
              <w:rPr>
                <w:rFonts w:hint="eastAsia"/>
                <w:szCs w:val="21"/>
              </w:rPr>
              <w:t>热力学温度</w:t>
            </w:r>
          </w:p>
          <w:p>
            <w:pPr>
              <w:jc w:val="center"/>
              <w:rPr>
                <w:rFonts w:hint="eastAsia"/>
                <w:szCs w:val="21"/>
              </w:rPr>
            </w:pPr>
            <w:r>
              <w:rPr>
                <w:rFonts w:hint="eastAsia"/>
                <w:szCs w:val="21"/>
              </w:rPr>
              <w:t>物质的量</w:t>
            </w:r>
          </w:p>
          <w:p>
            <w:pPr>
              <w:jc w:val="center"/>
              <w:rPr>
                <w:rFonts w:hint="eastAsia"/>
                <w:szCs w:val="21"/>
              </w:rPr>
            </w:pPr>
            <w:r>
              <w:rPr>
                <w:rFonts w:hint="eastAsia"/>
                <w:szCs w:val="21"/>
              </w:rPr>
              <w:t>发光强度</w:t>
            </w:r>
          </w:p>
        </w:tc>
        <w:tc>
          <w:tcPr>
            <w:tcW w:w="1959" w:type="dxa"/>
            <w:noWrap w:val="0"/>
            <w:vAlign w:val="top"/>
          </w:tcPr>
          <w:p>
            <w:pPr>
              <w:jc w:val="center"/>
              <w:rPr>
                <w:rFonts w:hint="eastAsia"/>
                <w:szCs w:val="21"/>
              </w:rPr>
            </w:pPr>
            <w:r>
              <w:rPr>
                <w:rFonts w:hint="eastAsia"/>
                <w:szCs w:val="21"/>
              </w:rPr>
              <w:t>米</w:t>
            </w:r>
          </w:p>
          <w:p>
            <w:pPr>
              <w:jc w:val="center"/>
              <w:rPr>
                <w:rFonts w:hint="eastAsia"/>
                <w:szCs w:val="21"/>
              </w:rPr>
            </w:pPr>
            <w:r>
              <w:rPr>
                <w:rFonts w:hint="eastAsia"/>
                <w:szCs w:val="21"/>
              </w:rPr>
              <w:t>千克（公斤）</w:t>
            </w:r>
          </w:p>
          <w:p>
            <w:pPr>
              <w:jc w:val="center"/>
              <w:rPr>
                <w:rFonts w:hint="eastAsia"/>
                <w:szCs w:val="21"/>
              </w:rPr>
            </w:pPr>
            <w:r>
              <w:rPr>
                <w:rFonts w:hint="eastAsia"/>
                <w:szCs w:val="21"/>
              </w:rPr>
              <w:t>秒</w:t>
            </w:r>
          </w:p>
          <w:p>
            <w:pPr>
              <w:jc w:val="center"/>
              <w:rPr>
                <w:rFonts w:hint="eastAsia"/>
                <w:szCs w:val="21"/>
              </w:rPr>
            </w:pPr>
            <w:r>
              <w:rPr>
                <w:rFonts w:hint="eastAsia"/>
                <w:szCs w:val="21"/>
              </w:rPr>
              <w:t>安（培）</w:t>
            </w:r>
          </w:p>
          <w:p>
            <w:pPr>
              <w:jc w:val="center"/>
              <w:rPr>
                <w:rFonts w:hint="eastAsia"/>
                <w:szCs w:val="21"/>
              </w:rPr>
            </w:pPr>
            <w:r>
              <w:rPr>
                <w:rFonts w:hint="eastAsia"/>
                <w:szCs w:val="21"/>
              </w:rPr>
              <w:t>开（尔文）</w:t>
            </w:r>
          </w:p>
          <w:p>
            <w:pPr>
              <w:jc w:val="center"/>
              <w:rPr>
                <w:rFonts w:hint="eastAsia"/>
                <w:szCs w:val="21"/>
              </w:rPr>
            </w:pPr>
            <w:r>
              <w:rPr>
                <w:rFonts w:hint="eastAsia"/>
                <w:szCs w:val="21"/>
              </w:rPr>
              <w:t>摩（尔）</w:t>
            </w:r>
          </w:p>
          <w:p>
            <w:pPr>
              <w:jc w:val="center"/>
              <w:rPr>
                <w:rFonts w:hint="eastAsia"/>
                <w:szCs w:val="21"/>
              </w:rPr>
            </w:pPr>
            <w:r>
              <w:rPr>
                <w:rFonts w:hint="eastAsia"/>
                <w:szCs w:val="21"/>
              </w:rPr>
              <w:t>坎（德拉）</w:t>
            </w:r>
          </w:p>
        </w:tc>
        <w:tc>
          <w:tcPr>
            <w:tcW w:w="1830" w:type="dxa"/>
            <w:tcBorders>
              <w:right w:val="nil"/>
            </w:tcBorders>
            <w:noWrap w:val="0"/>
            <w:vAlign w:val="top"/>
          </w:tcPr>
          <w:p>
            <w:pPr>
              <w:jc w:val="center"/>
              <w:rPr>
                <w:rFonts w:hint="eastAsia"/>
                <w:szCs w:val="21"/>
              </w:rPr>
            </w:pPr>
            <w:r>
              <w:rPr>
                <w:rFonts w:hint="eastAsia"/>
                <w:szCs w:val="21"/>
              </w:rPr>
              <w:t>M</w:t>
            </w:r>
          </w:p>
          <w:p>
            <w:pPr>
              <w:jc w:val="center"/>
              <w:rPr>
                <w:rFonts w:hint="eastAsia"/>
                <w:szCs w:val="21"/>
              </w:rPr>
            </w:pPr>
            <w:r>
              <w:rPr>
                <w:rFonts w:hint="eastAsia"/>
                <w:szCs w:val="21"/>
              </w:rPr>
              <w:t>Kg</w:t>
            </w:r>
          </w:p>
          <w:p>
            <w:pPr>
              <w:jc w:val="center"/>
              <w:rPr>
                <w:rFonts w:hint="eastAsia"/>
                <w:szCs w:val="21"/>
              </w:rPr>
            </w:pPr>
            <w:r>
              <w:rPr>
                <w:rFonts w:hint="eastAsia"/>
                <w:szCs w:val="21"/>
              </w:rPr>
              <w:t>S</w:t>
            </w:r>
          </w:p>
          <w:p>
            <w:pPr>
              <w:jc w:val="center"/>
              <w:rPr>
                <w:rFonts w:hint="eastAsia"/>
                <w:szCs w:val="21"/>
              </w:rPr>
            </w:pPr>
            <w:r>
              <w:rPr>
                <w:rFonts w:hint="eastAsia"/>
                <w:szCs w:val="21"/>
              </w:rPr>
              <w:t>A</w:t>
            </w:r>
          </w:p>
          <w:p>
            <w:pPr>
              <w:jc w:val="center"/>
              <w:rPr>
                <w:rFonts w:hint="eastAsia"/>
                <w:szCs w:val="21"/>
              </w:rPr>
            </w:pPr>
            <w:r>
              <w:rPr>
                <w:rFonts w:hint="eastAsia"/>
                <w:szCs w:val="21"/>
              </w:rPr>
              <w:t>K</w:t>
            </w:r>
          </w:p>
          <w:p>
            <w:pPr>
              <w:jc w:val="center"/>
              <w:rPr>
                <w:rFonts w:hint="eastAsia"/>
                <w:szCs w:val="21"/>
              </w:rPr>
            </w:pPr>
            <w:r>
              <w:rPr>
                <w:rFonts w:hint="eastAsia"/>
                <w:szCs w:val="21"/>
              </w:rPr>
              <w:t>Mol</w:t>
            </w:r>
          </w:p>
          <w:p>
            <w:pPr>
              <w:jc w:val="center"/>
              <w:rPr>
                <w:rFonts w:hint="eastAsia"/>
                <w:szCs w:val="21"/>
              </w:rPr>
            </w:pPr>
            <w:r>
              <w:rPr>
                <w:rFonts w:hint="eastAsia"/>
                <w:szCs w:val="21"/>
              </w:rPr>
              <w:t>Cd</w:t>
            </w:r>
          </w:p>
        </w:tc>
      </w:tr>
    </w:tbl>
    <w:p>
      <w:pPr>
        <w:ind w:left="435"/>
        <w:jc w:val="center"/>
        <w:rPr>
          <w:rFonts w:hint="eastAsia"/>
          <w:szCs w:val="21"/>
        </w:rPr>
      </w:pPr>
      <w:r>
        <w:rPr>
          <w:rFonts w:hint="eastAsia"/>
          <w:szCs w:val="21"/>
        </w:rPr>
        <w:t>表2  国际单位制的辅助单位</w:t>
      </w:r>
    </w:p>
    <w:tbl>
      <w:tblPr>
        <w:tblStyle w:val="1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9"/>
        <w:gridCol w:w="1850"/>
        <w:gridCol w:w="1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tcBorders>
              <w:left w:val="nil"/>
            </w:tcBorders>
            <w:noWrap w:val="0"/>
            <w:vAlign w:val="top"/>
          </w:tcPr>
          <w:p>
            <w:pPr>
              <w:jc w:val="center"/>
              <w:rPr>
                <w:rFonts w:hint="eastAsia"/>
                <w:szCs w:val="21"/>
              </w:rPr>
            </w:pPr>
            <w:r>
              <w:rPr>
                <w:rFonts w:hint="eastAsia"/>
                <w:szCs w:val="21"/>
              </w:rPr>
              <w:t>量的名称</w:t>
            </w:r>
          </w:p>
        </w:tc>
        <w:tc>
          <w:tcPr>
            <w:tcW w:w="1850" w:type="dxa"/>
            <w:noWrap w:val="0"/>
            <w:vAlign w:val="top"/>
          </w:tcPr>
          <w:p>
            <w:pPr>
              <w:jc w:val="center"/>
              <w:rPr>
                <w:rFonts w:hint="eastAsia"/>
                <w:szCs w:val="21"/>
              </w:rPr>
            </w:pPr>
            <w:r>
              <w:rPr>
                <w:rFonts w:hint="eastAsia"/>
                <w:szCs w:val="21"/>
              </w:rPr>
              <w:t>单位名称</w:t>
            </w:r>
          </w:p>
        </w:tc>
        <w:tc>
          <w:tcPr>
            <w:tcW w:w="1881" w:type="dxa"/>
            <w:tcBorders>
              <w:right w:val="nil"/>
            </w:tcBorders>
            <w:noWrap w:val="0"/>
            <w:vAlign w:val="top"/>
          </w:tcPr>
          <w:p>
            <w:pPr>
              <w:jc w:val="center"/>
              <w:rPr>
                <w:rFonts w:hint="eastAsia"/>
                <w:szCs w:val="21"/>
              </w:rPr>
            </w:pPr>
            <w:r>
              <w:rPr>
                <w:rFonts w:hint="eastAsia"/>
                <w:szCs w:val="21"/>
              </w:rPr>
              <w:t>单位符号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029" w:type="dxa"/>
            <w:tcBorders>
              <w:left w:val="nil"/>
            </w:tcBorders>
            <w:noWrap w:val="0"/>
            <w:vAlign w:val="top"/>
          </w:tcPr>
          <w:p>
            <w:pPr>
              <w:spacing w:line="0" w:lineRule="atLeast"/>
              <w:jc w:val="center"/>
              <w:rPr>
                <w:rFonts w:hint="eastAsia"/>
                <w:szCs w:val="21"/>
              </w:rPr>
            </w:pPr>
            <w:r>
              <w:rPr>
                <w:rFonts w:hint="eastAsia"/>
                <w:szCs w:val="21"/>
              </w:rPr>
              <w:t>平面角</w:t>
            </w:r>
          </w:p>
          <w:p>
            <w:pPr>
              <w:spacing w:line="0" w:lineRule="atLeast"/>
              <w:jc w:val="center"/>
              <w:rPr>
                <w:rFonts w:hint="eastAsia"/>
                <w:szCs w:val="21"/>
              </w:rPr>
            </w:pPr>
            <w:r>
              <w:rPr>
                <w:rFonts w:hint="eastAsia"/>
                <w:szCs w:val="21"/>
              </w:rPr>
              <w:t>立体角</w:t>
            </w:r>
          </w:p>
        </w:tc>
        <w:tc>
          <w:tcPr>
            <w:tcW w:w="1850" w:type="dxa"/>
            <w:noWrap w:val="0"/>
            <w:vAlign w:val="top"/>
          </w:tcPr>
          <w:p>
            <w:pPr>
              <w:spacing w:line="0" w:lineRule="atLeast"/>
              <w:jc w:val="center"/>
              <w:rPr>
                <w:rFonts w:hint="eastAsia"/>
                <w:szCs w:val="21"/>
              </w:rPr>
            </w:pPr>
            <w:r>
              <w:rPr>
                <w:rFonts w:hint="eastAsia"/>
                <w:szCs w:val="21"/>
              </w:rPr>
              <w:t>弧度</w:t>
            </w:r>
          </w:p>
          <w:p>
            <w:pPr>
              <w:spacing w:line="0" w:lineRule="atLeast"/>
              <w:jc w:val="center"/>
              <w:rPr>
                <w:rFonts w:hint="eastAsia"/>
                <w:szCs w:val="21"/>
              </w:rPr>
            </w:pPr>
            <w:r>
              <w:rPr>
                <w:rFonts w:hint="eastAsia"/>
                <w:szCs w:val="21"/>
              </w:rPr>
              <w:t>球面度</w:t>
            </w:r>
          </w:p>
        </w:tc>
        <w:tc>
          <w:tcPr>
            <w:tcW w:w="1881" w:type="dxa"/>
            <w:tcBorders>
              <w:right w:val="nil"/>
            </w:tcBorders>
            <w:noWrap w:val="0"/>
            <w:vAlign w:val="top"/>
          </w:tcPr>
          <w:p>
            <w:pPr>
              <w:spacing w:line="0" w:lineRule="atLeast"/>
              <w:jc w:val="center"/>
              <w:rPr>
                <w:rFonts w:hint="eastAsia"/>
                <w:szCs w:val="21"/>
              </w:rPr>
            </w:pPr>
            <w:r>
              <w:rPr>
                <w:rFonts w:hint="eastAsia"/>
                <w:szCs w:val="21"/>
              </w:rPr>
              <w:t>Rad</w:t>
            </w:r>
          </w:p>
          <w:p>
            <w:pPr>
              <w:spacing w:line="0" w:lineRule="atLeast"/>
              <w:jc w:val="center"/>
              <w:rPr>
                <w:rFonts w:hint="eastAsia"/>
                <w:szCs w:val="21"/>
              </w:rPr>
            </w:pPr>
            <w:r>
              <w:rPr>
                <w:rFonts w:hint="eastAsia"/>
                <w:szCs w:val="21"/>
              </w:rPr>
              <w:t>Sr</w:t>
            </w:r>
          </w:p>
        </w:tc>
      </w:tr>
    </w:tbl>
    <w:p>
      <w:pPr>
        <w:ind w:left="435"/>
        <w:jc w:val="center"/>
        <w:rPr>
          <w:rFonts w:hint="eastAsia"/>
          <w:szCs w:val="21"/>
        </w:rPr>
      </w:pPr>
      <w:r>
        <w:rPr>
          <w:rFonts w:hint="eastAsia"/>
          <w:szCs w:val="21"/>
        </w:rPr>
        <w:t>表3   国际单位制中具有专门名称的导出单位</w:t>
      </w:r>
    </w:p>
    <w:tbl>
      <w:tblPr>
        <w:tblStyle w:val="10"/>
        <w:tblW w:w="6120" w:type="dxa"/>
        <w:tblInd w:w="-72" w:type="dxa"/>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108" w:type="dxa"/>
          <w:bottom w:w="0" w:type="dxa"/>
          <w:right w:w="108" w:type="dxa"/>
        </w:tblCellMar>
      </w:tblPr>
      <w:tblGrid>
        <w:gridCol w:w="2520"/>
        <w:gridCol w:w="1260"/>
        <w:gridCol w:w="900"/>
        <w:gridCol w:w="1440"/>
      </w:tblGrid>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CellMar>
            <w:top w:w="0" w:type="dxa"/>
            <w:left w:w="108" w:type="dxa"/>
            <w:bottom w:w="0" w:type="dxa"/>
            <w:right w:w="108" w:type="dxa"/>
          </w:tblCellMar>
        </w:tblPrEx>
        <w:tc>
          <w:tcPr>
            <w:tcW w:w="2520" w:type="dxa"/>
            <w:noWrap w:val="0"/>
            <w:vAlign w:val="top"/>
          </w:tcPr>
          <w:p>
            <w:pPr>
              <w:jc w:val="center"/>
              <w:rPr>
                <w:rFonts w:hint="eastAsia"/>
                <w:szCs w:val="21"/>
              </w:rPr>
            </w:pPr>
            <w:r>
              <w:rPr>
                <w:rFonts w:hint="eastAsia"/>
                <w:szCs w:val="21"/>
              </w:rPr>
              <w:t>量的名称</w:t>
            </w:r>
          </w:p>
        </w:tc>
        <w:tc>
          <w:tcPr>
            <w:tcW w:w="1260" w:type="dxa"/>
            <w:noWrap w:val="0"/>
            <w:vAlign w:val="top"/>
          </w:tcPr>
          <w:p>
            <w:pPr>
              <w:jc w:val="center"/>
              <w:rPr>
                <w:rFonts w:hint="eastAsia"/>
                <w:szCs w:val="21"/>
              </w:rPr>
            </w:pPr>
            <w:r>
              <w:rPr>
                <w:rFonts w:hint="eastAsia"/>
                <w:szCs w:val="21"/>
              </w:rPr>
              <w:t>单位名称</w:t>
            </w:r>
          </w:p>
        </w:tc>
        <w:tc>
          <w:tcPr>
            <w:tcW w:w="900" w:type="dxa"/>
            <w:noWrap w:val="0"/>
            <w:vAlign w:val="top"/>
          </w:tcPr>
          <w:p>
            <w:pPr>
              <w:jc w:val="center"/>
              <w:rPr>
                <w:rFonts w:hint="eastAsia"/>
                <w:spacing w:val="-20"/>
                <w:szCs w:val="21"/>
              </w:rPr>
            </w:pPr>
            <w:r>
              <w:rPr>
                <w:rFonts w:hint="eastAsia"/>
                <w:spacing w:val="-20"/>
                <w:szCs w:val="21"/>
              </w:rPr>
              <w:t>单位符号</w:t>
            </w:r>
          </w:p>
        </w:tc>
        <w:tc>
          <w:tcPr>
            <w:tcW w:w="1440" w:type="dxa"/>
            <w:noWrap w:val="0"/>
            <w:vAlign w:val="top"/>
          </w:tcPr>
          <w:p>
            <w:pPr>
              <w:jc w:val="center"/>
              <w:rPr>
                <w:rFonts w:hint="eastAsia"/>
                <w:spacing w:val="-10"/>
                <w:szCs w:val="21"/>
              </w:rPr>
            </w:pPr>
            <w:r>
              <w:rPr>
                <w:rFonts w:hint="eastAsia"/>
                <w:spacing w:val="-10"/>
                <w:szCs w:val="21"/>
              </w:rPr>
              <w:t>其他表示实例</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5890" w:hRule="atLeast"/>
        </w:trPr>
        <w:tc>
          <w:tcPr>
            <w:tcW w:w="2520" w:type="dxa"/>
            <w:noWrap w:val="0"/>
            <w:vAlign w:val="top"/>
          </w:tcPr>
          <w:p>
            <w:pPr>
              <w:spacing w:line="20" w:lineRule="atLeast"/>
              <w:jc w:val="center"/>
              <w:rPr>
                <w:szCs w:val="21"/>
              </w:rPr>
            </w:pPr>
            <w:r>
              <w:rPr>
                <w:rFonts w:hint="eastAsia"/>
                <w:szCs w:val="21"/>
              </w:rPr>
              <w:t>频率</w:t>
            </w:r>
          </w:p>
          <w:p>
            <w:pPr>
              <w:spacing w:line="20" w:lineRule="atLeast"/>
              <w:jc w:val="center"/>
              <w:rPr>
                <w:szCs w:val="21"/>
              </w:rPr>
            </w:pPr>
            <w:r>
              <w:rPr>
                <w:rFonts w:hint="eastAsia"/>
                <w:szCs w:val="21"/>
              </w:rPr>
              <w:t>力；重力</w:t>
            </w:r>
          </w:p>
          <w:p>
            <w:pPr>
              <w:spacing w:line="20" w:lineRule="atLeast"/>
              <w:jc w:val="center"/>
              <w:rPr>
                <w:szCs w:val="21"/>
              </w:rPr>
            </w:pPr>
            <w:r>
              <w:rPr>
                <w:rFonts w:hint="eastAsia"/>
                <w:szCs w:val="21"/>
              </w:rPr>
              <w:t>压力；压强；压力</w:t>
            </w:r>
          </w:p>
          <w:p>
            <w:pPr>
              <w:spacing w:line="20" w:lineRule="atLeast"/>
              <w:jc w:val="center"/>
              <w:rPr>
                <w:szCs w:val="21"/>
              </w:rPr>
            </w:pPr>
            <w:r>
              <w:rPr>
                <w:rFonts w:hint="eastAsia"/>
                <w:szCs w:val="21"/>
              </w:rPr>
              <w:t>能量；功；热量</w:t>
            </w:r>
          </w:p>
          <w:p>
            <w:pPr>
              <w:spacing w:line="20" w:lineRule="atLeast"/>
              <w:jc w:val="center"/>
              <w:rPr>
                <w:szCs w:val="21"/>
              </w:rPr>
            </w:pPr>
            <w:r>
              <w:rPr>
                <w:rFonts w:hint="eastAsia"/>
                <w:szCs w:val="21"/>
              </w:rPr>
              <w:t>功率；辐射通量</w:t>
            </w:r>
          </w:p>
          <w:p>
            <w:pPr>
              <w:spacing w:line="20" w:lineRule="atLeast"/>
              <w:jc w:val="center"/>
              <w:rPr>
                <w:szCs w:val="21"/>
              </w:rPr>
            </w:pPr>
            <w:r>
              <w:rPr>
                <w:rFonts w:hint="eastAsia"/>
                <w:szCs w:val="21"/>
              </w:rPr>
              <w:t>电荷量</w:t>
            </w:r>
          </w:p>
          <w:p>
            <w:pPr>
              <w:spacing w:line="20" w:lineRule="atLeast"/>
              <w:jc w:val="center"/>
              <w:rPr>
                <w:szCs w:val="21"/>
              </w:rPr>
            </w:pPr>
            <w:r>
              <w:rPr>
                <w:rFonts w:hint="eastAsia"/>
                <w:szCs w:val="21"/>
              </w:rPr>
              <w:t>电位；电压；电动热</w:t>
            </w:r>
          </w:p>
          <w:p>
            <w:pPr>
              <w:spacing w:line="20" w:lineRule="atLeast"/>
              <w:jc w:val="center"/>
              <w:rPr>
                <w:szCs w:val="21"/>
              </w:rPr>
            </w:pPr>
            <w:r>
              <w:rPr>
                <w:rFonts w:hint="eastAsia"/>
                <w:szCs w:val="21"/>
              </w:rPr>
              <w:t>电容</w:t>
            </w:r>
          </w:p>
          <w:p>
            <w:pPr>
              <w:spacing w:line="20" w:lineRule="atLeast"/>
              <w:jc w:val="center"/>
              <w:rPr>
                <w:szCs w:val="21"/>
              </w:rPr>
            </w:pPr>
            <w:r>
              <w:rPr>
                <w:rFonts w:hint="eastAsia"/>
                <w:szCs w:val="21"/>
              </w:rPr>
              <w:t>电阻</w:t>
            </w:r>
          </w:p>
          <w:p>
            <w:pPr>
              <w:spacing w:line="20" w:lineRule="atLeast"/>
              <w:jc w:val="center"/>
              <w:rPr>
                <w:szCs w:val="21"/>
              </w:rPr>
            </w:pPr>
            <w:r>
              <w:rPr>
                <w:rFonts w:hint="eastAsia"/>
                <w:szCs w:val="21"/>
              </w:rPr>
              <w:t>电导</w:t>
            </w:r>
          </w:p>
          <w:p>
            <w:pPr>
              <w:spacing w:line="20" w:lineRule="atLeast"/>
              <w:jc w:val="center"/>
              <w:rPr>
                <w:szCs w:val="21"/>
              </w:rPr>
            </w:pPr>
            <w:r>
              <w:rPr>
                <w:rFonts w:hint="eastAsia"/>
                <w:szCs w:val="21"/>
              </w:rPr>
              <w:t>磁通量</w:t>
            </w:r>
          </w:p>
          <w:p>
            <w:pPr>
              <w:spacing w:line="20" w:lineRule="atLeast"/>
              <w:jc w:val="center"/>
              <w:rPr>
                <w:szCs w:val="21"/>
              </w:rPr>
            </w:pPr>
            <w:r>
              <w:rPr>
                <w:rFonts w:hint="eastAsia"/>
                <w:szCs w:val="21"/>
              </w:rPr>
              <w:t>磁通量密度；磁感应强度</w:t>
            </w:r>
          </w:p>
          <w:p>
            <w:pPr>
              <w:spacing w:line="20" w:lineRule="atLeast"/>
              <w:jc w:val="center"/>
              <w:rPr>
                <w:szCs w:val="21"/>
              </w:rPr>
            </w:pPr>
            <w:r>
              <w:rPr>
                <w:rFonts w:hint="eastAsia"/>
                <w:szCs w:val="21"/>
              </w:rPr>
              <w:t>电感</w:t>
            </w:r>
          </w:p>
          <w:p>
            <w:pPr>
              <w:spacing w:line="20" w:lineRule="atLeast"/>
              <w:jc w:val="center"/>
              <w:rPr>
                <w:szCs w:val="21"/>
              </w:rPr>
            </w:pPr>
            <w:r>
              <w:rPr>
                <w:rFonts w:hint="eastAsia"/>
                <w:szCs w:val="21"/>
              </w:rPr>
              <w:t>摄氏温度</w:t>
            </w:r>
          </w:p>
          <w:p>
            <w:pPr>
              <w:spacing w:line="20" w:lineRule="atLeast"/>
              <w:jc w:val="center"/>
              <w:rPr>
                <w:szCs w:val="21"/>
              </w:rPr>
            </w:pPr>
            <w:r>
              <w:rPr>
                <w:rFonts w:hint="eastAsia"/>
                <w:szCs w:val="21"/>
              </w:rPr>
              <w:t>光通量</w:t>
            </w:r>
          </w:p>
          <w:p>
            <w:pPr>
              <w:spacing w:line="20" w:lineRule="atLeast"/>
              <w:jc w:val="center"/>
              <w:rPr>
                <w:szCs w:val="21"/>
              </w:rPr>
            </w:pPr>
            <w:r>
              <w:rPr>
                <w:rFonts w:hint="eastAsia"/>
                <w:szCs w:val="21"/>
              </w:rPr>
              <w:t>光照度</w:t>
            </w:r>
          </w:p>
          <w:p>
            <w:pPr>
              <w:spacing w:line="20" w:lineRule="atLeast"/>
              <w:jc w:val="center"/>
              <w:rPr>
                <w:szCs w:val="21"/>
              </w:rPr>
            </w:pPr>
            <w:r>
              <w:rPr>
                <w:rFonts w:hint="eastAsia"/>
                <w:szCs w:val="21"/>
              </w:rPr>
              <w:t>放射性活度</w:t>
            </w:r>
          </w:p>
          <w:p>
            <w:pPr>
              <w:spacing w:line="20" w:lineRule="atLeast"/>
              <w:jc w:val="center"/>
              <w:rPr>
                <w:szCs w:val="21"/>
              </w:rPr>
            </w:pPr>
            <w:r>
              <w:rPr>
                <w:rFonts w:hint="eastAsia"/>
                <w:szCs w:val="21"/>
              </w:rPr>
              <w:t>吸收剂量</w:t>
            </w:r>
          </w:p>
          <w:p>
            <w:pPr>
              <w:spacing w:line="20" w:lineRule="atLeast"/>
              <w:jc w:val="center"/>
              <w:rPr>
                <w:rFonts w:hint="eastAsia"/>
                <w:szCs w:val="21"/>
              </w:rPr>
            </w:pPr>
            <w:r>
              <w:rPr>
                <w:rFonts w:hint="eastAsia"/>
                <w:szCs w:val="21"/>
              </w:rPr>
              <w:t>剂量当量</w:t>
            </w:r>
          </w:p>
        </w:tc>
        <w:tc>
          <w:tcPr>
            <w:tcW w:w="1260" w:type="dxa"/>
            <w:noWrap w:val="0"/>
            <w:vAlign w:val="top"/>
          </w:tcPr>
          <w:p>
            <w:pPr>
              <w:spacing w:line="20" w:lineRule="atLeast"/>
              <w:jc w:val="center"/>
              <w:rPr>
                <w:szCs w:val="21"/>
              </w:rPr>
            </w:pPr>
            <w:r>
              <w:rPr>
                <w:rFonts w:hint="eastAsia"/>
                <w:szCs w:val="21"/>
              </w:rPr>
              <w:t>赫[兹]</w:t>
            </w:r>
          </w:p>
          <w:p>
            <w:pPr>
              <w:spacing w:line="20" w:lineRule="atLeast"/>
              <w:jc w:val="center"/>
              <w:rPr>
                <w:szCs w:val="21"/>
              </w:rPr>
            </w:pPr>
            <w:r>
              <w:rPr>
                <w:rFonts w:hint="eastAsia"/>
                <w:szCs w:val="21"/>
              </w:rPr>
              <w:t>牛[顿]</w:t>
            </w:r>
          </w:p>
          <w:p>
            <w:pPr>
              <w:spacing w:line="20" w:lineRule="atLeast"/>
              <w:jc w:val="center"/>
              <w:rPr>
                <w:szCs w:val="21"/>
              </w:rPr>
            </w:pPr>
            <w:r>
              <w:rPr>
                <w:rFonts w:hint="eastAsia"/>
                <w:szCs w:val="21"/>
              </w:rPr>
              <w:t>帕[斯卡]</w:t>
            </w:r>
          </w:p>
          <w:p>
            <w:pPr>
              <w:spacing w:line="20" w:lineRule="atLeast"/>
              <w:jc w:val="center"/>
              <w:rPr>
                <w:szCs w:val="21"/>
              </w:rPr>
            </w:pPr>
            <w:r>
              <w:rPr>
                <w:rFonts w:hint="eastAsia"/>
                <w:szCs w:val="21"/>
              </w:rPr>
              <w:t>焦[尔]</w:t>
            </w:r>
          </w:p>
          <w:p>
            <w:pPr>
              <w:spacing w:line="20" w:lineRule="atLeast"/>
              <w:jc w:val="center"/>
              <w:rPr>
                <w:szCs w:val="21"/>
              </w:rPr>
            </w:pPr>
            <w:r>
              <w:rPr>
                <w:rFonts w:hint="eastAsia"/>
                <w:szCs w:val="21"/>
              </w:rPr>
              <w:t>瓦[特]</w:t>
            </w:r>
          </w:p>
          <w:p>
            <w:pPr>
              <w:spacing w:line="20" w:lineRule="atLeast"/>
              <w:jc w:val="center"/>
              <w:rPr>
                <w:szCs w:val="21"/>
              </w:rPr>
            </w:pPr>
            <w:r>
              <w:rPr>
                <w:rFonts w:hint="eastAsia"/>
                <w:szCs w:val="21"/>
              </w:rPr>
              <w:t>库[仑]</w:t>
            </w:r>
          </w:p>
          <w:p>
            <w:pPr>
              <w:spacing w:line="20" w:lineRule="atLeast"/>
              <w:jc w:val="center"/>
              <w:rPr>
                <w:szCs w:val="21"/>
              </w:rPr>
            </w:pPr>
            <w:r>
              <w:rPr>
                <w:rFonts w:hint="eastAsia"/>
                <w:szCs w:val="21"/>
              </w:rPr>
              <w:t>伏[特]</w:t>
            </w:r>
          </w:p>
          <w:p>
            <w:pPr>
              <w:spacing w:line="20" w:lineRule="atLeast"/>
              <w:jc w:val="center"/>
              <w:rPr>
                <w:szCs w:val="21"/>
              </w:rPr>
            </w:pPr>
            <w:r>
              <w:rPr>
                <w:rFonts w:hint="eastAsia"/>
                <w:szCs w:val="21"/>
              </w:rPr>
              <w:t>法[拉]</w:t>
            </w:r>
          </w:p>
          <w:p>
            <w:pPr>
              <w:spacing w:line="20" w:lineRule="atLeast"/>
              <w:jc w:val="center"/>
              <w:rPr>
                <w:szCs w:val="21"/>
              </w:rPr>
            </w:pPr>
            <w:r>
              <w:rPr>
                <w:rFonts w:hint="eastAsia"/>
                <w:szCs w:val="21"/>
              </w:rPr>
              <w:t>欧[姆]</w:t>
            </w:r>
          </w:p>
          <w:p>
            <w:pPr>
              <w:spacing w:line="20" w:lineRule="atLeast"/>
              <w:jc w:val="center"/>
              <w:rPr>
                <w:szCs w:val="21"/>
              </w:rPr>
            </w:pPr>
            <w:r>
              <w:rPr>
                <w:rFonts w:hint="eastAsia"/>
                <w:szCs w:val="21"/>
              </w:rPr>
              <w:t>西[门子]</w:t>
            </w:r>
          </w:p>
          <w:p>
            <w:pPr>
              <w:spacing w:line="20" w:lineRule="atLeast"/>
              <w:jc w:val="center"/>
              <w:rPr>
                <w:szCs w:val="21"/>
              </w:rPr>
            </w:pPr>
            <w:r>
              <w:rPr>
                <w:rFonts w:hint="eastAsia"/>
                <w:szCs w:val="21"/>
              </w:rPr>
              <w:t>韦[伯]</w:t>
            </w:r>
          </w:p>
          <w:p>
            <w:pPr>
              <w:spacing w:line="20" w:lineRule="atLeast"/>
              <w:jc w:val="center"/>
              <w:rPr>
                <w:szCs w:val="21"/>
              </w:rPr>
            </w:pPr>
            <w:r>
              <w:rPr>
                <w:rFonts w:hint="eastAsia"/>
                <w:szCs w:val="21"/>
              </w:rPr>
              <w:t>特[斯拉]</w:t>
            </w:r>
          </w:p>
          <w:p>
            <w:pPr>
              <w:spacing w:line="20" w:lineRule="atLeast"/>
              <w:jc w:val="center"/>
              <w:rPr>
                <w:szCs w:val="21"/>
              </w:rPr>
            </w:pPr>
            <w:r>
              <w:rPr>
                <w:rFonts w:hint="eastAsia"/>
                <w:szCs w:val="21"/>
              </w:rPr>
              <w:t>亨[利]</w:t>
            </w:r>
          </w:p>
          <w:p>
            <w:pPr>
              <w:spacing w:line="20" w:lineRule="atLeast"/>
              <w:jc w:val="center"/>
              <w:rPr>
                <w:szCs w:val="21"/>
              </w:rPr>
            </w:pPr>
            <w:r>
              <w:rPr>
                <w:rFonts w:hint="eastAsia"/>
                <w:szCs w:val="21"/>
              </w:rPr>
              <w:t>摄氏度</w:t>
            </w:r>
          </w:p>
          <w:p>
            <w:pPr>
              <w:spacing w:line="20" w:lineRule="atLeast"/>
              <w:jc w:val="center"/>
              <w:rPr>
                <w:szCs w:val="21"/>
              </w:rPr>
            </w:pPr>
            <w:r>
              <w:rPr>
                <w:rFonts w:hint="eastAsia"/>
                <w:szCs w:val="21"/>
              </w:rPr>
              <w:t>流[明]</w:t>
            </w:r>
          </w:p>
          <w:p>
            <w:pPr>
              <w:spacing w:line="20" w:lineRule="atLeast"/>
              <w:jc w:val="center"/>
              <w:rPr>
                <w:szCs w:val="21"/>
              </w:rPr>
            </w:pPr>
            <w:r>
              <w:rPr>
                <w:rFonts w:hint="eastAsia"/>
                <w:szCs w:val="21"/>
              </w:rPr>
              <w:t>勒[克斯]</w:t>
            </w:r>
          </w:p>
          <w:p>
            <w:pPr>
              <w:spacing w:line="20" w:lineRule="atLeast"/>
              <w:jc w:val="center"/>
              <w:rPr>
                <w:szCs w:val="21"/>
              </w:rPr>
            </w:pPr>
            <w:r>
              <w:rPr>
                <w:rFonts w:hint="eastAsia"/>
                <w:szCs w:val="21"/>
              </w:rPr>
              <w:t>贝可[勒尔]</w:t>
            </w:r>
          </w:p>
          <w:p>
            <w:pPr>
              <w:spacing w:line="20" w:lineRule="atLeast"/>
              <w:jc w:val="center"/>
              <w:rPr>
                <w:szCs w:val="21"/>
              </w:rPr>
            </w:pPr>
            <w:r>
              <w:rPr>
                <w:rFonts w:hint="eastAsia"/>
                <w:szCs w:val="21"/>
              </w:rPr>
              <w:t>戈[瑞]</w:t>
            </w:r>
          </w:p>
          <w:p>
            <w:pPr>
              <w:spacing w:line="20" w:lineRule="atLeast"/>
              <w:jc w:val="center"/>
              <w:rPr>
                <w:rFonts w:hint="eastAsia"/>
                <w:szCs w:val="21"/>
              </w:rPr>
            </w:pPr>
            <w:r>
              <w:rPr>
                <w:rFonts w:hint="eastAsia"/>
                <w:szCs w:val="21"/>
              </w:rPr>
              <w:t>希[沃特]</w:t>
            </w:r>
          </w:p>
        </w:tc>
        <w:tc>
          <w:tcPr>
            <w:tcW w:w="900" w:type="dxa"/>
            <w:noWrap w:val="0"/>
            <w:vAlign w:val="top"/>
          </w:tcPr>
          <w:p>
            <w:pPr>
              <w:spacing w:line="20" w:lineRule="atLeast"/>
              <w:jc w:val="center"/>
              <w:rPr>
                <w:szCs w:val="21"/>
              </w:rPr>
            </w:pPr>
            <w:r>
              <w:rPr>
                <w:rFonts w:hint="eastAsia"/>
                <w:szCs w:val="21"/>
              </w:rPr>
              <w:t>Hz</w:t>
            </w:r>
          </w:p>
          <w:p>
            <w:pPr>
              <w:spacing w:line="20" w:lineRule="atLeast"/>
              <w:jc w:val="center"/>
              <w:rPr>
                <w:szCs w:val="21"/>
              </w:rPr>
            </w:pPr>
            <w:r>
              <w:rPr>
                <w:rFonts w:hint="eastAsia"/>
                <w:szCs w:val="21"/>
              </w:rPr>
              <w:t>N</w:t>
            </w:r>
          </w:p>
          <w:p>
            <w:pPr>
              <w:spacing w:line="20" w:lineRule="atLeast"/>
              <w:jc w:val="center"/>
              <w:rPr>
                <w:szCs w:val="21"/>
              </w:rPr>
            </w:pPr>
            <w:r>
              <w:rPr>
                <w:rFonts w:hint="eastAsia"/>
                <w:szCs w:val="21"/>
              </w:rPr>
              <w:t>Pa</w:t>
            </w:r>
          </w:p>
          <w:p>
            <w:pPr>
              <w:spacing w:line="20" w:lineRule="atLeast"/>
              <w:jc w:val="center"/>
              <w:rPr>
                <w:szCs w:val="21"/>
              </w:rPr>
            </w:pPr>
            <w:r>
              <w:rPr>
                <w:rFonts w:hint="eastAsia"/>
                <w:szCs w:val="21"/>
              </w:rPr>
              <w:t>J</w:t>
            </w:r>
          </w:p>
          <w:p>
            <w:pPr>
              <w:spacing w:line="20" w:lineRule="atLeast"/>
              <w:jc w:val="center"/>
              <w:rPr>
                <w:szCs w:val="21"/>
              </w:rPr>
            </w:pPr>
            <w:r>
              <w:rPr>
                <w:rFonts w:hint="eastAsia"/>
                <w:szCs w:val="21"/>
              </w:rPr>
              <w:t>W</w:t>
            </w:r>
          </w:p>
          <w:p>
            <w:pPr>
              <w:spacing w:line="20" w:lineRule="atLeast"/>
              <w:jc w:val="center"/>
              <w:rPr>
                <w:szCs w:val="21"/>
              </w:rPr>
            </w:pPr>
            <w:r>
              <w:rPr>
                <w:rFonts w:hint="eastAsia"/>
                <w:szCs w:val="21"/>
              </w:rPr>
              <w:t>C</w:t>
            </w:r>
          </w:p>
          <w:p>
            <w:pPr>
              <w:spacing w:line="20" w:lineRule="atLeast"/>
              <w:jc w:val="center"/>
              <w:rPr>
                <w:szCs w:val="21"/>
              </w:rPr>
            </w:pPr>
            <w:r>
              <w:rPr>
                <w:rFonts w:hint="eastAsia"/>
                <w:szCs w:val="21"/>
              </w:rPr>
              <w:t>V</w:t>
            </w:r>
          </w:p>
          <w:p>
            <w:pPr>
              <w:spacing w:line="20" w:lineRule="atLeast"/>
              <w:jc w:val="center"/>
              <w:rPr>
                <w:szCs w:val="21"/>
              </w:rPr>
            </w:pPr>
            <w:r>
              <w:rPr>
                <w:rFonts w:hint="eastAsia"/>
                <w:szCs w:val="21"/>
              </w:rPr>
              <w:t>F</w:t>
            </w:r>
          </w:p>
          <w:p>
            <w:pPr>
              <w:spacing w:line="20" w:lineRule="atLeast"/>
              <w:jc w:val="center"/>
              <w:rPr>
                <w:szCs w:val="21"/>
              </w:rPr>
            </w:pPr>
            <w:r>
              <w:rPr>
                <w:position w:val="-4"/>
                <w:szCs w:val="21"/>
              </w:rPr>
              <w:object>
                <v:shape id="_x0000_i1030" o:spt="75" type="#_x0000_t75" style="height:13pt;width:13pt;" o:ole="t" filled="f" o:preferrelative="t" stroked="f" coordsize="21600,21600">
                  <v:path/>
                  <v:fill on="f" alignshape="1" focussize="0,0"/>
                  <v:stroke on="f"/>
                  <v:imagedata r:id="rId21" grayscale="f" bilevel="f" o:title=""/>
                  <o:lock v:ext="edit" aspectratio="t"/>
                  <w10:wrap type="none"/>
                  <w10:anchorlock/>
                </v:shape>
                <o:OLEObject Type="Embed" ProgID="Equation.3" ShapeID="_x0000_i1030" DrawAspect="Content" ObjectID="_1468075730" r:id="rId20">
                  <o:LockedField>false</o:LockedField>
                </o:OLEObject>
              </w:object>
            </w:r>
          </w:p>
          <w:p>
            <w:pPr>
              <w:spacing w:line="20" w:lineRule="atLeast"/>
              <w:jc w:val="center"/>
              <w:rPr>
                <w:szCs w:val="21"/>
              </w:rPr>
            </w:pPr>
            <w:r>
              <w:rPr>
                <w:rFonts w:hint="eastAsia"/>
                <w:szCs w:val="21"/>
              </w:rPr>
              <w:t>S</w:t>
            </w:r>
          </w:p>
          <w:p>
            <w:pPr>
              <w:spacing w:line="20" w:lineRule="atLeast"/>
              <w:jc w:val="center"/>
              <w:rPr>
                <w:szCs w:val="21"/>
              </w:rPr>
            </w:pPr>
            <w:r>
              <w:rPr>
                <w:rFonts w:hint="eastAsia"/>
                <w:szCs w:val="21"/>
              </w:rPr>
              <w:t>Wb</w:t>
            </w:r>
          </w:p>
          <w:p>
            <w:pPr>
              <w:spacing w:line="20" w:lineRule="atLeast"/>
              <w:jc w:val="center"/>
              <w:rPr>
                <w:szCs w:val="21"/>
              </w:rPr>
            </w:pPr>
            <w:r>
              <w:rPr>
                <w:rFonts w:hint="eastAsia"/>
                <w:szCs w:val="21"/>
              </w:rPr>
              <w:t>T</w:t>
            </w:r>
          </w:p>
          <w:p>
            <w:pPr>
              <w:spacing w:line="20" w:lineRule="atLeast"/>
              <w:jc w:val="center"/>
              <w:rPr>
                <w:szCs w:val="21"/>
              </w:rPr>
            </w:pPr>
            <w:r>
              <w:rPr>
                <w:rFonts w:hint="eastAsia"/>
                <w:szCs w:val="21"/>
              </w:rPr>
              <w:t>H</w:t>
            </w:r>
          </w:p>
          <w:p>
            <w:pPr>
              <w:spacing w:line="20" w:lineRule="atLeast"/>
              <w:jc w:val="center"/>
              <w:rPr>
                <w:szCs w:val="21"/>
              </w:rPr>
            </w:pPr>
            <w:r>
              <w:rPr>
                <w:rFonts w:ascii="宋体" w:hAnsi="宋体"/>
                <w:szCs w:val="21"/>
              </w:rPr>
              <w:t>℃</w:t>
            </w:r>
          </w:p>
          <w:p>
            <w:pPr>
              <w:spacing w:line="20" w:lineRule="atLeast"/>
              <w:jc w:val="center"/>
              <w:rPr>
                <w:szCs w:val="21"/>
              </w:rPr>
            </w:pPr>
            <w:r>
              <w:rPr>
                <w:rFonts w:hint="eastAsia"/>
                <w:szCs w:val="21"/>
              </w:rPr>
              <w:t>lm</w:t>
            </w:r>
          </w:p>
          <w:p>
            <w:pPr>
              <w:spacing w:line="20" w:lineRule="atLeast"/>
              <w:jc w:val="center"/>
              <w:rPr>
                <w:szCs w:val="21"/>
              </w:rPr>
            </w:pPr>
            <w:r>
              <w:rPr>
                <w:rFonts w:hint="eastAsia"/>
                <w:szCs w:val="21"/>
              </w:rPr>
              <w:t>lx</w:t>
            </w:r>
          </w:p>
          <w:p>
            <w:pPr>
              <w:spacing w:line="20" w:lineRule="atLeast"/>
              <w:jc w:val="center"/>
              <w:rPr>
                <w:szCs w:val="21"/>
              </w:rPr>
            </w:pPr>
            <w:r>
              <w:rPr>
                <w:rFonts w:hint="eastAsia"/>
                <w:szCs w:val="21"/>
              </w:rPr>
              <w:t>Bq</w:t>
            </w:r>
          </w:p>
          <w:p>
            <w:pPr>
              <w:spacing w:line="20" w:lineRule="atLeast"/>
              <w:jc w:val="center"/>
              <w:rPr>
                <w:szCs w:val="21"/>
              </w:rPr>
            </w:pPr>
            <w:r>
              <w:rPr>
                <w:rFonts w:hint="eastAsia"/>
                <w:szCs w:val="21"/>
              </w:rPr>
              <w:t>Gy</w:t>
            </w:r>
          </w:p>
          <w:p>
            <w:pPr>
              <w:spacing w:line="20" w:lineRule="atLeast"/>
              <w:jc w:val="center"/>
              <w:rPr>
                <w:rFonts w:hint="eastAsia"/>
                <w:szCs w:val="21"/>
              </w:rPr>
            </w:pPr>
            <w:r>
              <w:rPr>
                <w:rFonts w:hint="eastAsia"/>
                <w:szCs w:val="21"/>
              </w:rPr>
              <w:t>Sv</w:t>
            </w:r>
          </w:p>
        </w:tc>
        <w:tc>
          <w:tcPr>
            <w:tcW w:w="1440" w:type="dxa"/>
            <w:noWrap w:val="0"/>
            <w:vAlign w:val="top"/>
          </w:tcPr>
          <w:p>
            <w:pPr>
              <w:spacing w:line="20" w:lineRule="atLeast"/>
              <w:jc w:val="center"/>
              <w:rPr>
                <w:szCs w:val="21"/>
              </w:rPr>
            </w:pPr>
            <w:r>
              <w:rPr>
                <w:rFonts w:hint="eastAsia"/>
                <w:szCs w:val="21"/>
              </w:rPr>
              <w:t>S</w:t>
            </w:r>
            <w:r>
              <w:rPr>
                <w:rFonts w:hint="eastAsia"/>
                <w:szCs w:val="21"/>
                <w:vertAlign w:val="superscript"/>
              </w:rPr>
              <w:t>-1</w:t>
            </w:r>
          </w:p>
          <w:p>
            <w:pPr>
              <w:spacing w:line="20" w:lineRule="atLeast"/>
              <w:jc w:val="center"/>
              <w:rPr>
                <w:szCs w:val="21"/>
              </w:rPr>
            </w:pPr>
            <w:r>
              <w:rPr>
                <w:rFonts w:hint="eastAsia"/>
                <w:szCs w:val="21"/>
              </w:rPr>
              <w:t>Kg</w:t>
            </w:r>
            <w:r>
              <w:rPr>
                <w:rFonts w:ascii="宋体" w:hAnsi="宋体"/>
                <w:szCs w:val="21"/>
              </w:rPr>
              <w:t>·</w:t>
            </w:r>
            <w:r>
              <w:rPr>
                <w:rFonts w:hint="eastAsia"/>
                <w:szCs w:val="21"/>
              </w:rPr>
              <w:t>m/s</w:t>
            </w:r>
            <w:r>
              <w:rPr>
                <w:rFonts w:hint="eastAsia"/>
                <w:szCs w:val="21"/>
                <w:vertAlign w:val="superscript"/>
              </w:rPr>
              <w:t>2</w:t>
            </w:r>
          </w:p>
          <w:p>
            <w:pPr>
              <w:spacing w:line="20" w:lineRule="atLeast"/>
              <w:jc w:val="center"/>
              <w:rPr>
                <w:szCs w:val="21"/>
              </w:rPr>
            </w:pPr>
            <w:r>
              <w:rPr>
                <w:rFonts w:hint="eastAsia"/>
                <w:szCs w:val="21"/>
              </w:rPr>
              <w:t>N/m</w:t>
            </w:r>
            <w:r>
              <w:rPr>
                <w:rFonts w:hint="eastAsia"/>
                <w:szCs w:val="21"/>
                <w:vertAlign w:val="superscript"/>
              </w:rPr>
              <w:t>2</w:t>
            </w:r>
          </w:p>
          <w:p>
            <w:pPr>
              <w:spacing w:line="20" w:lineRule="atLeast"/>
              <w:jc w:val="center"/>
              <w:rPr>
                <w:szCs w:val="21"/>
              </w:rPr>
            </w:pPr>
            <w:r>
              <w:rPr>
                <w:rFonts w:hint="eastAsia"/>
                <w:szCs w:val="21"/>
              </w:rPr>
              <w:t>N/m</w:t>
            </w:r>
          </w:p>
          <w:p>
            <w:pPr>
              <w:spacing w:line="20" w:lineRule="atLeast"/>
              <w:jc w:val="center"/>
              <w:rPr>
                <w:szCs w:val="21"/>
              </w:rPr>
            </w:pPr>
            <w:r>
              <w:rPr>
                <w:rFonts w:hint="eastAsia"/>
                <w:szCs w:val="21"/>
              </w:rPr>
              <w:t>J/s</w:t>
            </w:r>
          </w:p>
          <w:p>
            <w:pPr>
              <w:spacing w:line="20" w:lineRule="atLeast"/>
              <w:jc w:val="center"/>
              <w:rPr>
                <w:szCs w:val="21"/>
              </w:rPr>
            </w:pPr>
            <w:r>
              <w:rPr>
                <w:rFonts w:hint="eastAsia"/>
                <w:szCs w:val="21"/>
              </w:rPr>
              <w:t>s</w:t>
            </w:r>
            <w:r>
              <w:rPr>
                <w:rFonts w:ascii="宋体" w:hAnsi="宋体"/>
                <w:szCs w:val="21"/>
              </w:rPr>
              <w:t>•</w:t>
            </w:r>
            <w:r>
              <w:rPr>
                <w:rFonts w:hint="eastAsia"/>
                <w:szCs w:val="21"/>
              </w:rPr>
              <w:t>A</w:t>
            </w:r>
          </w:p>
          <w:p>
            <w:pPr>
              <w:spacing w:line="20" w:lineRule="atLeast"/>
              <w:jc w:val="center"/>
              <w:rPr>
                <w:szCs w:val="21"/>
              </w:rPr>
            </w:pPr>
            <w:r>
              <w:rPr>
                <w:rFonts w:hint="eastAsia"/>
                <w:szCs w:val="21"/>
              </w:rPr>
              <w:t>W/A</w:t>
            </w:r>
          </w:p>
          <w:p>
            <w:pPr>
              <w:spacing w:line="20" w:lineRule="atLeast"/>
              <w:jc w:val="center"/>
              <w:rPr>
                <w:szCs w:val="21"/>
              </w:rPr>
            </w:pPr>
            <w:r>
              <w:rPr>
                <w:rFonts w:hint="eastAsia"/>
                <w:szCs w:val="21"/>
              </w:rPr>
              <w:t>G/A</w:t>
            </w:r>
          </w:p>
          <w:p>
            <w:pPr>
              <w:spacing w:line="20" w:lineRule="atLeast"/>
              <w:jc w:val="center"/>
              <w:rPr>
                <w:szCs w:val="21"/>
              </w:rPr>
            </w:pPr>
            <w:r>
              <w:rPr>
                <w:rFonts w:hint="eastAsia"/>
                <w:szCs w:val="21"/>
              </w:rPr>
              <w:t>V/A</w:t>
            </w:r>
          </w:p>
          <w:p>
            <w:pPr>
              <w:spacing w:line="20" w:lineRule="atLeast"/>
              <w:jc w:val="center"/>
              <w:rPr>
                <w:szCs w:val="21"/>
              </w:rPr>
            </w:pPr>
            <w:r>
              <w:rPr>
                <w:rFonts w:hint="eastAsia"/>
                <w:szCs w:val="21"/>
              </w:rPr>
              <w:t>A/V</w:t>
            </w:r>
          </w:p>
          <w:p>
            <w:pPr>
              <w:spacing w:line="20" w:lineRule="atLeast"/>
              <w:jc w:val="center"/>
              <w:rPr>
                <w:szCs w:val="21"/>
              </w:rPr>
            </w:pPr>
            <w:r>
              <w:rPr>
                <w:rFonts w:hint="eastAsia"/>
                <w:szCs w:val="21"/>
              </w:rPr>
              <w:t>V</w:t>
            </w:r>
            <w:r>
              <w:rPr>
                <w:rFonts w:ascii="宋体" w:hAnsi="宋体"/>
                <w:szCs w:val="21"/>
              </w:rPr>
              <w:t>•</w:t>
            </w:r>
            <w:r>
              <w:rPr>
                <w:rFonts w:hint="eastAsia" w:ascii="宋体" w:hAnsi="宋体"/>
                <w:szCs w:val="21"/>
              </w:rPr>
              <w:t>s</w:t>
            </w:r>
          </w:p>
          <w:p>
            <w:pPr>
              <w:spacing w:line="20" w:lineRule="atLeast"/>
              <w:jc w:val="center"/>
              <w:rPr>
                <w:szCs w:val="21"/>
              </w:rPr>
            </w:pPr>
            <w:r>
              <w:rPr>
                <w:rFonts w:hint="eastAsia"/>
                <w:szCs w:val="21"/>
              </w:rPr>
              <w:t>Wb/m</w:t>
            </w:r>
            <w:r>
              <w:rPr>
                <w:rFonts w:hint="eastAsia"/>
                <w:szCs w:val="21"/>
                <w:vertAlign w:val="superscript"/>
              </w:rPr>
              <w:t>2</w:t>
            </w:r>
          </w:p>
          <w:p>
            <w:pPr>
              <w:spacing w:line="20" w:lineRule="atLeast"/>
              <w:jc w:val="center"/>
              <w:rPr>
                <w:szCs w:val="21"/>
              </w:rPr>
            </w:pPr>
            <w:r>
              <w:rPr>
                <w:rFonts w:hint="eastAsia"/>
                <w:szCs w:val="21"/>
              </w:rPr>
              <w:t>Wb/A</w:t>
            </w:r>
          </w:p>
          <w:p>
            <w:pPr>
              <w:spacing w:line="20" w:lineRule="atLeast"/>
              <w:jc w:val="center"/>
              <w:rPr>
                <w:rFonts w:hint="eastAsia"/>
                <w:szCs w:val="21"/>
              </w:rPr>
            </w:pPr>
          </w:p>
          <w:p>
            <w:pPr>
              <w:spacing w:line="20" w:lineRule="atLeast"/>
              <w:jc w:val="center"/>
              <w:rPr>
                <w:szCs w:val="21"/>
              </w:rPr>
            </w:pPr>
            <w:r>
              <w:rPr>
                <w:rFonts w:hint="eastAsia"/>
                <w:szCs w:val="21"/>
              </w:rPr>
              <w:t>cd</w:t>
            </w:r>
            <w:r>
              <w:rPr>
                <w:rFonts w:ascii="宋体" w:hAnsi="宋体"/>
                <w:szCs w:val="21"/>
              </w:rPr>
              <w:t>•</w:t>
            </w:r>
            <w:r>
              <w:rPr>
                <w:rFonts w:hint="eastAsia"/>
                <w:szCs w:val="21"/>
              </w:rPr>
              <w:t>sr</w:t>
            </w:r>
          </w:p>
          <w:p>
            <w:pPr>
              <w:spacing w:line="20" w:lineRule="atLeast"/>
              <w:jc w:val="center"/>
              <w:rPr>
                <w:szCs w:val="21"/>
              </w:rPr>
            </w:pPr>
            <w:r>
              <w:rPr>
                <w:rFonts w:hint="eastAsia"/>
                <w:szCs w:val="21"/>
              </w:rPr>
              <w:t>lm/ m</w:t>
            </w:r>
            <w:r>
              <w:rPr>
                <w:rFonts w:hint="eastAsia"/>
                <w:szCs w:val="21"/>
                <w:vertAlign w:val="superscript"/>
              </w:rPr>
              <w:t>2</w:t>
            </w:r>
          </w:p>
          <w:p>
            <w:pPr>
              <w:spacing w:line="20" w:lineRule="atLeast"/>
              <w:jc w:val="center"/>
              <w:rPr>
                <w:szCs w:val="21"/>
              </w:rPr>
            </w:pPr>
            <w:r>
              <w:rPr>
                <w:rFonts w:hint="eastAsia"/>
                <w:szCs w:val="21"/>
              </w:rPr>
              <w:t>S</w:t>
            </w:r>
            <w:r>
              <w:rPr>
                <w:rFonts w:hint="eastAsia"/>
                <w:szCs w:val="21"/>
                <w:vertAlign w:val="superscript"/>
              </w:rPr>
              <w:t>-1</w:t>
            </w:r>
          </w:p>
          <w:p>
            <w:pPr>
              <w:spacing w:line="20" w:lineRule="atLeast"/>
              <w:jc w:val="center"/>
              <w:rPr>
                <w:szCs w:val="21"/>
              </w:rPr>
            </w:pPr>
            <w:r>
              <w:rPr>
                <w:rFonts w:hint="eastAsia"/>
                <w:szCs w:val="21"/>
              </w:rPr>
              <w:t>J/kg</w:t>
            </w:r>
          </w:p>
          <w:p>
            <w:pPr>
              <w:spacing w:line="20" w:lineRule="atLeast"/>
              <w:jc w:val="center"/>
              <w:rPr>
                <w:rFonts w:hint="eastAsia"/>
                <w:szCs w:val="21"/>
              </w:rPr>
            </w:pPr>
            <w:r>
              <w:rPr>
                <w:rFonts w:hint="eastAsia"/>
                <w:szCs w:val="21"/>
              </w:rPr>
              <w:t>J/kg</w:t>
            </w:r>
          </w:p>
        </w:tc>
      </w:tr>
    </w:tbl>
    <w:p>
      <w:pPr>
        <w:ind w:left="435"/>
        <w:jc w:val="center"/>
        <w:rPr>
          <w:rFonts w:hint="eastAsia"/>
          <w:szCs w:val="21"/>
        </w:rPr>
      </w:pPr>
    </w:p>
    <w:p>
      <w:pPr>
        <w:ind w:left="435"/>
        <w:jc w:val="center"/>
        <w:rPr>
          <w:rFonts w:hint="eastAsia"/>
          <w:szCs w:val="21"/>
        </w:rPr>
      </w:pPr>
    </w:p>
    <w:p>
      <w:pPr>
        <w:ind w:left="435"/>
        <w:jc w:val="center"/>
        <w:rPr>
          <w:rFonts w:hint="eastAsia"/>
          <w:szCs w:val="21"/>
        </w:rPr>
      </w:pPr>
    </w:p>
    <w:p>
      <w:pPr>
        <w:ind w:left="435"/>
        <w:jc w:val="center"/>
        <w:rPr>
          <w:rFonts w:hint="eastAsia"/>
          <w:szCs w:val="21"/>
        </w:rPr>
      </w:pPr>
    </w:p>
    <w:p>
      <w:pPr>
        <w:ind w:left="435"/>
        <w:jc w:val="center"/>
        <w:rPr>
          <w:rFonts w:hint="eastAsia"/>
          <w:szCs w:val="21"/>
        </w:rPr>
      </w:pPr>
    </w:p>
    <w:p>
      <w:pPr>
        <w:ind w:left="435"/>
        <w:jc w:val="center"/>
        <w:rPr>
          <w:rFonts w:hint="eastAsia"/>
          <w:szCs w:val="21"/>
        </w:rPr>
      </w:pPr>
      <w:r>
        <w:rPr>
          <w:rFonts w:hint="eastAsia"/>
          <w:szCs w:val="21"/>
        </w:rPr>
        <w:t>表4  国际选定的非国际单位制单位</w:t>
      </w:r>
    </w:p>
    <w:tbl>
      <w:tblPr>
        <w:tblStyle w:val="10"/>
        <w:tblW w:w="5940" w:type="dxa"/>
        <w:tblInd w:w="108" w:type="dxa"/>
        <w:tblBorders>
          <w:top w:val="single" w:color="auto" w:sz="6" w:space="0"/>
          <w:left w:val="none" w:color="auto" w:sz="0" w:space="0"/>
          <w:bottom w:val="single" w:color="auto" w:sz="6" w:space="0"/>
          <w:right w:val="none" w:color="auto" w:sz="0" w:space="0"/>
          <w:insideH w:val="single" w:color="auto" w:sz="6" w:space="0"/>
          <w:insideV w:val="single" w:color="auto" w:sz="4" w:space="0"/>
        </w:tblBorders>
        <w:tblLayout w:type="fixed"/>
        <w:tblCellMar>
          <w:top w:w="0" w:type="dxa"/>
          <w:left w:w="108" w:type="dxa"/>
          <w:bottom w:w="0" w:type="dxa"/>
          <w:right w:w="108" w:type="dxa"/>
        </w:tblCellMar>
      </w:tblPr>
      <w:tblGrid>
        <w:gridCol w:w="1080"/>
        <w:gridCol w:w="1080"/>
        <w:gridCol w:w="1080"/>
        <w:gridCol w:w="2700"/>
      </w:tblGrid>
      <w:tr>
        <w:tblPrEx>
          <w:tblBorders>
            <w:top w:val="single" w:color="auto" w:sz="6" w:space="0"/>
            <w:left w:val="none" w:color="auto" w:sz="0" w:space="0"/>
            <w:bottom w:val="single" w:color="auto" w:sz="6" w:space="0"/>
            <w:right w:val="none" w:color="auto" w:sz="0" w:space="0"/>
            <w:insideH w:val="single" w:color="auto" w:sz="6" w:space="0"/>
            <w:insideV w:val="single" w:color="auto" w:sz="4" w:space="0"/>
          </w:tblBorders>
          <w:tblCellMar>
            <w:top w:w="0" w:type="dxa"/>
            <w:left w:w="108" w:type="dxa"/>
            <w:bottom w:w="0" w:type="dxa"/>
            <w:right w:w="108" w:type="dxa"/>
          </w:tblCellMar>
        </w:tblPrEx>
        <w:tc>
          <w:tcPr>
            <w:tcW w:w="1080" w:type="dxa"/>
            <w:noWrap w:val="0"/>
            <w:vAlign w:val="top"/>
          </w:tcPr>
          <w:p>
            <w:pPr>
              <w:jc w:val="center"/>
              <w:rPr>
                <w:rFonts w:hint="eastAsia"/>
                <w:szCs w:val="21"/>
              </w:rPr>
            </w:pPr>
            <w:r>
              <w:rPr>
                <w:rFonts w:hint="eastAsia"/>
                <w:szCs w:val="21"/>
              </w:rPr>
              <w:t>量的名称</w:t>
            </w:r>
          </w:p>
        </w:tc>
        <w:tc>
          <w:tcPr>
            <w:tcW w:w="1080" w:type="dxa"/>
            <w:noWrap w:val="0"/>
            <w:vAlign w:val="top"/>
          </w:tcPr>
          <w:p>
            <w:pPr>
              <w:jc w:val="center"/>
              <w:rPr>
                <w:rFonts w:hint="eastAsia"/>
                <w:szCs w:val="21"/>
              </w:rPr>
            </w:pPr>
            <w:r>
              <w:rPr>
                <w:rFonts w:hint="eastAsia"/>
                <w:szCs w:val="21"/>
              </w:rPr>
              <w:t>单位名称</w:t>
            </w:r>
          </w:p>
        </w:tc>
        <w:tc>
          <w:tcPr>
            <w:tcW w:w="1080" w:type="dxa"/>
            <w:noWrap w:val="0"/>
            <w:vAlign w:val="top"/>
          </w:tcPr>
          <w:p>
            <w:pPr>
              <w:jc w:val="center"/>
              <w:rPr>
                <w:rFonts w:hint="eastAsia"/>
                <w:szCs w:val="21"/>
              </w:rPr>
            </w:pPr>
            <w:r>
              <w:rPr>
                <w:rFonts w:hint="eastAsia"/>
                <w:szCs w:val="21"/>
              </w:rPr>
              <w:t>单位符号</w:t>
            </w:r>
          </w:p>
        </w:tc>
        <w:tc>
          <w:tcPr>
            <w:tcW w:w="2700" w:type="dxa"/>
            <w:noWrap w:val="0"/>
            <w:vAlign w:val="top"/>
          </w:tcPr>
          <w:p>
            <w:pPr>
              <w:jc w:val="center"/>
              <w:rPr>
                <w:rFonts w:hint="eastAsia"/>
                <w:szCs w:val="21"/>
              </w:rPr>
            </w:pPr>
            <w:r>
              <w:rPr>
                <w:rFonts w:hint="eastAsia"/>
                <w:szCs w:val="21"/>
              </w:rPr>
              <w:t>换算关系和简明</w:t>
            </w:r>
          </w:p>
        </w:tc>
      </w:tr>
      <w:tr>
        <w:tblPrEx>
          <w:tblBorders>
            <w:top w:val="single" w:color="auto" w:sz="6" w:space="0"/>
            <w:left w:val="none" w:color="auto" w:sz="0" w:space="0"/>
            <w:bottom w:val="single" w:color="auto" w:sz="6" w:space="0"/>
            <w:right w:val="none" w:color="auto" w:sz="0" w:space="0"/>
            <w:insideH w:val="single" w:color="auto" w:sz="6" w:space="0"/>
            <w:insideV w:val="single" w:color="auto" w:sz="4" w:space="0"/>
          </w:tblBorders>
          <w:tblCellMar>
            <w:top w:w="0" w:type="dxa"/>
            <w:left w:w="108" w:type="dxa"/>
            <w:bottom w:w="0" w:type="dxa"/>
            <w:right w:w="108" w:type="dxa"/>
          </w:tblCellMar>
        </w:tblPrEx>
        <w:tc>
          <w:tcPr>
            <w:tcW w:w="1080" w:type="dxa"/>
            <w:noWrap w:val="0"/>
            <w:vAlign w:val="top"/>
          </w:tcPr>
          <w:p>
            <w:pPr>
              <w:jc w:val="center"/>
              <w:rPr>
                <w:rFonts w:hint="eastAsia"/>
                <w:szCs w:val="21"/>
              </w:rPr>
            </w:pPr>
            <w:r>
              <w:rPr>
                <w:rFonts w:hint="eastAsia"/>
                <w:szCs w:val="21"/>
              </w:rPr>
              <w:t>时间</w:t>
            </w:r>
          </w:p>
          <w:p>
            <w:pPr>
              <w:jc w:val="center"/>
              <w:rPr>
                <w:rFonts w:hint="eastAsia"/>
                <w:szCs w:val="21"/>
              </w:rPr>
            </w:pPr>
            <w:r>
              <w:rPr>
                <w:rFonts w:hint="eastAsia"/>
                <w:szCs w:val="21"/>
              </w:rPr>
              <w:t>[小]时</w:t>
            </w:r>
          </w:p>
        </w:tc>
        <w:tc>
          <w:tcPr>
            <w:tcW w:w="1080" w:type="dxa"/>
            <w:noWrap w:val="0"/>
            <w:vAlign w:val="top"/>
          </w:tcPr>
          <w:p>
            <w:pPr>
              <w:jc w:val="center"/>
              <w:rPr>
                <w:rFonts w:hint="eastAsia"/>
                <w:szCs w:val="21"/>
              </w:rPr>
            </w:pPr>
            <w:r>
              <w:rPr>
                <w:rFonts w:hint="eastAsia"/>
                <w:szCs w:val="21"/>
              </w:rPr>
              <w:t>分</w:t>
            </w:r>
          </w:p>
          <w:p>
            <w:pPr>
              <w:jc w:val="center"/>
              <w:rPr>
                <w:rFonts w:hint="eastAsia"/>
                <w:szCs w:val="21"/>
              </w:rPr>
            </w:pPr>
            <w:r>
              <w:rPr>
                <w:rFonts w:hint="eastAsia"/>
                <w:szCs w:val="21"/>
              </w:rPr>
              <w:t>[小]时</w:t>
            </w:r>
          </w:p>
          <w:p>
            <w:pPr>
              <w:jc w:val="center"/>
              <w:rPr>
                <w:rFonts w:hint="eastAsia"/>
                <w:szCs w:val="21"/>
              </w:rPr>
            </w:pPr>
            <w:r>
              <w:rPr>
                <w:rFonts w:hint="eastAsia"/>
                <w:szCs w:val="21"/>
              </w:rPr>
              <w:t>天（日）</w:t>
            </w:r>
          </w:p>
        </w:tc>
        <w:tc>
          <w:tcPr>
            <w:tcW w:w="1080" w:type="dxa"/>
            <w:noWrap w:val="0"/>
            <w:vAlign w:val="top"/>
          </w:tcPr>
          <w:p>
            <w:pPr>
              <w:jc w:val="center"/>
              <w:rPr>
                <w:rFonts w:hint="eastAsia"/>
                <w:szCs w:val="21"/>
              </w:rPr>
            </w:pPr>
            <w:r>
              <w:rPr>
                <w:rFonts w:hint="eastAsia"/>
                <w:szCs w:val="21"/>
              </w:rPr>
              <w:t>Min</w:t>
            </w:r>
          </w:p>
          <w:p>
            <w:pPr>
              <w:jc w:val="center"/>
              <w:rPr>
                <w:rFonts w:hint="eastAsia"/>
                <w:szCs w:val="21"/>
              </w:rPr>
            </w:pPr>
            <w:r>
              <w:rPr>
                <w:rFonts w:hint="eastAsia"/>
                <w:szCs w:val="21"/>
              </w:rPr>
              <w:t>H</w:t>
            </w:r>
          </w:p>
          <w:p>
            <w:pPr>
              <w:jc w:val="center"/>
              <w:rPr>
                <w:rFonts w:hint="eastAsia"/>
                <w:szCs w:val="21"/>
              </w:rPr>
            </w:pPr>
            <w:r>
              <w:rPr>
                <w:rFonts w:hint="eastAsia"/>
                <w:szCs w:val="21"/>
              </w:rPr>
              <w:t>D</w:t>
            </w:r>
          </w:p>
        </w:tc>
        <w:tc>
          <w:tcPr>
            <w:tcW w:w="2700" w:type="dxa"/>
            <w:noWrap w:val="0"/>
            <w:vAlign w:val="top"/>
          </w:tcPr>
          <w:p>
            <w:pPr>
              <w:jc w:val="center"/>
              <w:rPr>
                <w:rFonts w:hint="eastAsia"/>
                <w:szCs w:val="21"/>
              </w:rPr>
            </w:pPr>
            <w:r>
              <w:rPr>
                <w:rFonts w:hint="eastAsia"/>
                <w:szCs w:val="21"/>
              </w:rPr>
              <w:t>1min=60s</w:t>
            </w:r>
          </w:p>
          <w:p>
            <w:pPr>
              <w:jc w:val="center"/>
              <w:rPr>
                <w:rFonts w:hint="eastAsia"/>
                <w:szCs w:val="21"/>
              </w:rPr>
            </w:pPr>
            <w:r>
              <w:rPr>
                <w:rFonts w:hint="eastAsia"/>
                <w:szCs w:val="21"/>
              </w:rPr>
              <w:t>1h=60min=3600s</w:t>
            </w:r>
          </w:p>
          <w:p>
            <w:pPr>
              <w:jc w:val="center"/>
              <w:rPr>
                <w:rFonts w:hint="eastAsia"/>
                <w:szCs w:val="21"/>
              </w:rPr>
            </w:pPr>
            <w:r>
              <w:rPr>
                <w:rFonts w:hint="eastAsia"/>
                <w:szCs w:val="21"/>
              </w:rPr>
              <w:t>1d=24h=86400s</w:t>
            </w:r>
          </w:p>
        </w:tc>
      </w:tr>
      <w:tr>
        <w:tblPrEx>
          <w:tblBorders>
            <w:top w:val="single" w:color="auto" w:sz="6" w:space="0"/>
            <w:left w:val="none" w:color="auto" w:sz="0" w:space="0"/>
            <w:bottom w:val="single" w:color="auto" w:sz="6" w:space="0"/>
            <w:right w:val="none" w:color="auto" w:sz="0" w:space="0"/>
            <w:insideH w:val="single" w:color="auto" w:sz="6" w:space="0"/>
            <w:insideV w:val="single" w:color="auto" w:sz="4" w:space="0"/>
          </w:tblBorders>
          <w:tblCellMar>
            <w:top w:w="0" w:type="dxa"/>
            <w:left w:w="108" w:type="dxa"/>
            <w:bottom w:w="0" w:type="dxa"/>
            <w:right w:w="108" w:type="dxa"/>
          </w:tblCellMar>
        </w:tblPrEx>
        <w:tc>
          <w:tcPr>
            <w:tcW w:w="1080" w:type="dxa"/>
            <w:noWrap w:val="0"/>
            <w:vAlign w:val="top"/>
          </w:tcPr>
          <w:p>
            <w:pPr>
              <w:jc w:val="center"/>
              <w:rPr>
                <w:rFonts w:hint="eastAsia"/>
                <w:szCs w:val="21"/>
              </w:rPr>
            </w:pPr>
            <w:r>
              <w:rPr>
                <w:rFonts w:hint="eastAsia"/>
                <w:szCs w:val="21"/>
              </w:rPr>
              <w:t>平面角</w:t>
            </w:r>
          </w:p>
        </w:tc>
        <w:tc>
          <w:tcPr>
            <w:tcW w:w="1080" w:type="dxa"/>
            <w:noWrap w:val="0"/>
            <w:vAlign w:val="top"/>
          </w:tcPr>
          <w:p>
            <w:pPr>
              <w:jc w:val="center"/>
              <w:rPr>
                <w:rFonts w:hint="eastAsia"/>
                <w:szCs w:val="21"/>
              </w:rPr>
            </w:pPr>
            <w:r>
              <w:rPr>
                <w:rFonts w:hint="eastAsia"/>
                <w:szCs w:val="21"/>
              </w:rPr>
              <w:t>[角]秒</w:t>
            </w:r>
          </w:p>
          <w:p>
            <w:pPr>
              <w:jc w:val="center"/>
              <w:rPr>
                <w:rFonts w:hint="eastAsia"/>
                <w:szCs w:val="21"/>
              </w:rPr>
            </w:pPr>
          </w:p>
          <w:p>
            <w:pPr>
              <w:jc w:val="center"/>
              <w:rPr>
                <w:rFonts w:hint="eastAsia"/>
                <w:szCs w:val="21"/>
              </w:rPr>
            </w:pPr>
            <w:r>
              <w:rPr>
                <w:rFonts w:hint="eastAsia"/>
                <w:szCs w:val="21"/>
              </w:rPr>
              <w:t>[角]分</w:t>
            </w:r>
          </w:p>
          <w:p>
            <w:pPr>
              <w:jc w:val="center"/>
              <w:rPr>
                <w:rFonts w:hint="eastAsia"/>
                <w:szCs w:val="21"/>
              </w:rPr>
            </w:pPr>
            <w:r>
              <w:rPr>
                <w:rFonts w:hint="eastAsia"/>
                <w:szCs w:val="21"/>
              </w:rPr>
              <w:t>度</w:t>
            </w:r>
          </w:p>
        </w:tc>
        <w:tc>
          <w:tcPr>
            <w:tcW w:w="1080" w:type="dxa"/>
            <w:noWrap w:val="0"/>
            <w:vAlign w:val="top"/>
          </w:tcPr>
          <w:p>
            <w:pPr>
              <w:jc w:val="center"/>
              <w:rPr>
                <w:rFonts w:hint="eastAsia"/>
                <w:szCs w:val="21"/>
              </w:rPr>
            </w:pPr>
            <w:r>
              <w:rPr>
                <w:rFonts w:hint="eastAsia"/>
                <w:szCs w:val="21"/>
              </w:rPr>
              <w:t>（</w:t>
            </w:r>
            <w:r>
              <w:rPr>
                <w:rFonts w:ascii="宋体" w:hAnsi="宋体"/>
                <w:szCs w:val="21"/>
              </w:rPr>
              <w:t>″</w:t>
            </w:r>
            <w:r>
              <w:rPr>
                <w:rFonts w:hint="eastAsia"/>
                <w:szCs w:val="21"/>
              </w:rPr>
              <w:t>）</w:t>
            </w:r>
          </w:p>
          <w:p>
            <w:pPr>
              <w:jc w:val="center"/>
              <w:rPr>
                <w:rFonts w:hint="eastAsia"/>
                <w:szCs w:val="21"/>
              </w:rPr>
            </w:pPr>
          </w:p>
          <w:p>
            <w:pPr>
              <w:jc w:val="center"/>
              <w:rPr>
                <w:rFonts w:hint="eastAsia"/>
                <w:szCs w:val="21"/>
              </w:rPr>
            </w:pPr>
            <w:r>
              <w:rPr>
                <w:rFonts w:hint="eastAsia"/>
                <w:szCs w:val="21"/>
              </w:rPr>
              <w:t>（</w:t>
            </w:r>
            <w:r>
              <w:rPr>
                <w:rFonts w:ascii="宋体" w:hAnsi="宋体"/>
                <w:szCs w:val="21"/>
              </w:rPr>
              <w:t>′</w:t>
            </w:r>
            <w:r>
              <w:rPr>
                <w:rFonts w:hint="eastAsia"/>
                <w:szCs w:val="21"/>
              </w:rPr>
              <w:t>）</w:t>
            </w:r>
          </w:p>
          <w:p>
            <w:pPr>
              <w:jc w:val="center"/>
              <w:rPr>
                <w:rFonts w:hint="eastAsia"/>
                <w:szCs w:val="21"/>
              </w:rPr>
            </w:pPr>
            <w:r>
              <w:rPr>
                <w:rFonts w:hint="eastAsia"/>
                <w:szCs w:val="21"/>
              </w:rPr>
              <w:t>（</w:t>
            </w:r>
            <w:r>
              <w:rPr>
                <w:rFonts w:ascii="宋体" w:hAnsi="宋体"/>
                <w:szCs w:val="21"/>
              </w:rPr>
              <w:t>°</w:t>
            </w:r>
            <w:r>
              <w:rPr>
                <w:rFonts w:hint="eastAsia"/>
                <w:szCs w:val="21"/>
              </w:rPr>
              <w:t>）</w:t>
            </w:r>
          </w:p>
        </w:tc>
        <w:tc>
          <w:tcPr>
            <w:tcW w:w="2700" w:type="dxa"/>
            <w:noWrap w:val="0"/>
            <w:vAlign w:val="top"/>
          </w:tcPr>
          <w:p>
            <w:pPr>
              <w:jc w:val="center"/>
              <w:rPr>
                <w:rFonts w:hint="eastAsia" w:ascii="宋体" w:hAnsi="宋体"/>
                <w:szCs w:val="21"/>
              </w:rPr>
            </w:pPr>
            <w:r>
              <w:rPr>
                <w:rFonts w:hint="eastAsia"/>
                <w:szCs w:val="21"/>
              </w:rPr>
              <w:t>1</w:t>
            </w:r>
            <w:r>
              <w:rPr>
                <w:rFonts w:ascii="宋体" w:hAnsi="宋体"/>
                <w:szCs w:val="21"/>
              </w:rPr>
              <w:t>″</w:t>
            </w:r>
            <w:r>
              <w:rPr>
                <w:rFonts w:hint="eastAsia" w:ascii="宋体" w:hAnsi="宋体"/>
                <w:szCs w:val="21"/>
              </w:rPr>
              <w:t>=(</w:t>
            </w:r>
            <w:r>
              <w:rPr>
                <w:rFonts w:ascii="宋体" w:hAnsi="宋体"/>
                <w:position w:val="-6"/>
                <w:szCs w:val="21"/>
              </w:rPr>
              <w:object>
                <v:shape id="_x0000_i1031" o:spt="75" type="#_x0000_t75" style="height:11pt;width:11pt;" o:ole="t" filled="f" o:preferrelative="t" stroked="f" coordsize="21600,21600">
                  <v:path/>
                  <v:fill on="f" alignshape="1" focussize="0,0"/>
                  <v:stroke on="f"/>
                  <v:imagedata r:id="rId23" grayscale="f" bilevel="f" o:title=""/>
                  <o:lock v:ext="edit" aspectratio="t"/>
                  <w10:wrap type="none"/>
                  <w10:anchorlock/>
                </v:shape>
                <o:OLEObject Type="Embed" ProgID="Equation.3" ShapeID="_x0000_i1031" DrawAspect="Content" ObjectID="_1468075731" r:id="rId22">
                  <o:LockedField>false</o:LockedField>
                </o:OLEObject>
              </w:object>
            </w:r>
            <w:r>
              <w:rPr>
                <w:rFonts w:hint="eastAsia" w:ascii="宋体" w:hAnsi="宋体"/>
                <w:szCs w:val="21"/>
              </w:rPr>
              <w:t>/648000)rad</w:t>
            </w:r>
          </w:p>
          <w:p>
            <w:pPr>
              <w:jc w:val="center"/>
              <w:rPr>
                <w:rFonts w:hint="eastAsia" w:ascii="宋体" w:hAnsi="宋体"/>
                <w:szCs w:val="21"/>
              </w:rPr>
            </w:pPr>
            <w:r>
              <w:rPr>
                <w:rFonts w:hint="eastAsia" w:ascii="宋体" w:hAnsi="宋体"/>
                <w:szCs w:val="21"/>
              </w:rPr>
              <w:t>(</w:t>
            </w:r>
            <w:r>
              <w:rPr>
                <w:rFonts w:ascii="宋体" w:hAnsi="宋体"/>
                <w:position w:val="-6"/>
                <w:szCs w:val="21"/>
              </w:rPr>
              <w:object>
                <v:shape id="_x0000_i1032" o:spt="75" type="#_x0000_t75" style="height:11pt;width:11pt;" o:ole="t" filled="f" o:preferrelative="t" stroked="f" coordsize="21600,21600">
                  <v:path/>
                  <v:fill on="f" alignshape="1" focussize="0,0"/>
                  <v:stroke on="f"/>
                  <v:imagedata r:id="rId25" grayscale="f" bilevel="f" o:title=""/>
                  <o:lock v:ext="edit" aspectratio="t"/>
                  <w10:wrap type="none"/>
                  <w10:anchorlock/>
                </v:shape>
                <o:OLEObject Type="Embed" ProgID="Equation.3" ShapeID="_x0000_i1032" DrawAspect="Content" ObjectID="_1468075732" r:id="rId24">
                  <o:LockedField>false</o:LockedField>
                </o:OLEObject>
              </w:object>
            </w:r>
            <w:r>
              <w:rPr>
                <w:rFonts w:hint="eastAsia" w:ascii="宋体" w:hAnsi="宋体"/>
                <w:szCs w:val="21"/>
              </w:rPr>
              <w:t>为圆周率)</w:t>
            </w:r>
          </w:p>
          <w:p>
            <w:pPr>
              <w:jc w:val="center"/>
              <w:rPr>
                <w:rFonts w:hint="eastAsia" w:ascii="宋体" w:hAnsi="宋体"/>
                <w:szCs w:val="21"/>
              </w:rPr>
            </w:pPr>
            <w:r>
              <w:rPr>
                <w:rFonts w:hint="eastAsia" w:ascii="宋体" w:hAnsi="宋体"/>
                <w:szCs w:val="21"/>
              </w:rPr>
              <w:t>1</w:t>
            </w:r>
            <w:r>
              <w:rPr>
                <w:rFonts w:ascii="宋体" w:hAnsi="宋体"/>
                <w:szCs w:val="21"/>
              </w:rPr>
              <w:t>′</w:t>
            </w:r>
            <w:r>
              <w:rPr>
                <w:rFonts w:hint="eastAsia" w:ascii="宋体" w:hAnsi="宋体"/>
                <w:szCs w:val="21"/>
              </w:rPr>
              <w:t>=60</w:t>
            </w:r>
            <w:r>
              <w:rPr>
                <w:rFonts w:ascii="宋体" w:hAnsi="宋体"/>
                <w:szCs w:val="21"/>
              </w:rPr>
              <w:t>″</w:t>
            </w:r>
            <w:r>
              <w:rPr>
                <w:rFonts w:hint="eastAsia" w:ascii="宋体" w:hAnsi="宋体"/>
                <w:szCs w:val="21"/>
              </w:rPr>
              <w:t>=（</w:t>
            </w:r>
            <w:r>
              <w:rPr>
                <w:rFonts w:ascii="宋体" w:hAnsi="宋体"/>
                <w:position w:val="-6"/>
                <w:szCs w:val="21"/>
              </w:rPr>
              <w:object>
                <v:shape id="_x0000_i1033" o:spt="75" type="#_x0000_t75" style="height:11pt;width:11pt;" o:ole="t" filled="f" o:preferrelative="t" stroked="f" coordsize="21600,21600">
                  <v:path/>
                  <v:fill on="f" alignshape="1" focussize="0,0"/>
                  <v:stroke on="f"/>
                  <v:imagedata r:id="rId27" grayscale="f" bilevel="f" o:title=""/>
                  <o:lock v:ext="edit" aspectratio="t"/>
                  <w10:wrap type="none"/>
                  <w10:anchorlock/>
                </v:shape>
                <o:OLEObject Type="Embed" ProgID="Equation.3" ShapeID="_x0000_i1033" DrawAspect="Content" ObjectID="_1468075733" r:id="rId26">
                  <o:LockedField>false</o:LockedField>
                </o:OLEObject>
              </w:object>
            </w:r>
            <w:r>
              <w:rPr>
                <w:rFonts w:hint="eastAsia" w:ascii="宋体" w:hAnsi="宋体"/>
                <w:szCs w:val="21"/>
              </w:rPr>
              <w:t>/10800）rad</w:t>
            </w:r>
          </w:p>
          <w:p>
            <w:pPr>
              <w:jc w:val="center"/>
              <w:rPr>
                <w:rFonts w:hint="eastAsia"/>
                <w:szCs w:val="21"/>
              </w:rPr>
            </w:pPr>
            <w:r>
              <w:rPr>
                <w:rFonts w:hint="eastAsia" w:ascii="宋体" w:hAnsi="宋体"/>
                <w:szCs w:val="21"/>
              </w:rPr>
              <w:t>1</w:t>
            </w:r>
            <w:r>
              <w:rPr>
                <w:rFonts w:ascii="宋体" w:hAnsi="宋体"/>
                <w:szCs w:val="21"/>
              </w:rPr>
              <w:t>°</w:t>
            </w:r>
            <w:r>
              <w:rPr>
                <w:rFonts w:hint="eastAsia" w:ascii="宋体" w:hAnsi="宋体"/>
                <w:szCs w:val="21"/>
              </w:rPr>
              <w:t>=60</w:t>
            </w:r>
            <w:r>
              <w:rPr>
                <w:rFonts w:ascii="宋体" w:hAnsi="宋体"/>
                <w:szCs w:val="21"/>
              </w:rPr>
              <w:t>′</w:t>
            </w:r>
            <w:r>
              <w:rPr>
                <w:rFonts w:hint="eastAsia" w:ascii="宋体" w:hAnsi="宋体"/>
                <w:szCs w:val="21"/>
              </w:rPr>
              <w:t>=(</w:t>
            </w:r>
            <w:r>
              <w:rPr>
                <w:rFonts w:ascii="宋体" w:hAnsi="宋体"/>
                <w:position w:val="-6"/>
                <w:szCs w:val="21"/>
              </w:rPr>
              <w:object>
                <v:shape id="_x0000_i1034" o:spt="75" type="#_x0000_t75" style="height:11pt;width:11pt;" o:ole="t" filled="f" o:preferrelative="t" stroked="f" coordsize="21600,21600">
                  <v:path/>
                  <v:fill on="f" alignshape="1" focussize="0,0"/>
                  <v:stroke on="f"/>
                  <v:imagedata r:id="rId27" grayscale="f" bilevel="f" o:title=""/>
                  <o:lock v:ext="edit" aspectratio="t"/>
                  <w10:wrap type="none"/>
                  <w10:anchorlock/>
                </v:shape>
                <o:OLEObject Type="Embed" ProgID="Equation.3" ShapeID="_x0000_i1034" DrawAspect="Content" ObjectID="_1468075734" r:id="rId28">
                  <o:LockedField>false</o:LockedField>
                </o:OLEObject>
              </w:object>
            </w:r>
            <w:r>
              <w:rPr>
                <w:rFonts w:hint="eastAsia" w:ascii="宋体" w:hAnsi="宋体"/>
                <w:szCs w:val="21"/>
              </w:rPr>
              <w:t>/180)rad</w:t>
            </w:r>
          </w:p>
        </w:tc>
      </w:tr>
      <w:tr>
        <w:tblPrEx>
          <w:tblBorders>
            <w:top w:val="single" w:color="auto" w:sz="6" w:space="0"/>
            <w:left w:val="none" w:color="auto" w:sz="0" w:space="0"/>
            <w:bottom w:val="single" w:color="auto" w:sz="6" w:space="0"/>
            <w:right w:val="none" w:color="auto" w:sz="0" w:space="0"/>
            <w:insideH w:val="single" w:color="auto" w:sz="6" w:space="0"/>
            <w:insideV w:val="single" w:color="auto" w:sz="4" w:space="0"/>
          </w:tblBorders>
          <w:tblCellMar>
            <w:top w:w="0" w:type="dxa"/>
            <w:left w:w="108" w:type="dxa"/>
            <w:bottom w:w="0" w:type="dxa"/>
            <w:right w:w="108" w:type="dxa"/>
          </w:tblCellMar>
        </w:tblPrEx>
        <w:tc>
          <w:tcPr>
            <w:tcW w:w="1080" w:type="dxa"/>
            <w:noWrap w:val="0"/>
            <w:vAlign w:val="top"/>
          </w:tcPr>
          <w:p>
            <w:pPr>
              <w:jc w:val="center"/>
              <w:rPr>
                <w:rFonts w:hint="eastAsia"/>
                <w:szCs w:val="21"/>
              </w:rPr>
            </w:pPr>
            <w:r>
              <w:rPr>
                <w:rFonts w:hint="eastAsia"/>
                <w:szCs w:val="21"/>
              </w:rPr>
              <w:t>旋转速度</w:t>
            </w:r>
          </w:p>
        </w:tc>
        <w:tc>
          <w:tcPr>
            <w:tcW w:w="1080" w:type="dxa"/>
            <w:noWrap w:val="0"/>
            <w:vAlign w:val="top"/>
          </w:tcPr>
          <w:p>
            <w:pPr>
              <w:jc w:val="center"/>
              <w:rPr>
                <w:rFonts w:hint="eastAsia"/>
                <w:szCs w:val="21"/>
              </w:rPr>
            </w:pPr>
            <w:r>
              <w:rPr>
                <w:rFonts w:hint="eastAsia"/>
                <w:szCs w:val="21"/>
              </w:rPr>
              <w:t>转每分</w:t>
            </w:r>
          </w:p>
        </w:tc>
        <w:tc>
          <w:tcPr>
            <w:tcW w:w="1080" w:type="dxa"/>
            <w:noWrap w:val="0"/>
            <w:vAlign w:val="top"/>
          </w:tcPr>
          <w:p>
            <w:pPr>
              <w:jc w:val="center"/>
              <w:rPr>
                <w:rFonts w:hint="eastAsia"/>
                <w:szCs w:val="21"/>
              </w:rPr>
            </w:pPr>
            <w:r>
              <w:rPr>
                <w:rFonts w:hint="eastAsia"/>
                <w:szCs w:val="21"/>
              </w:rPr>
              <w:t>R/min</w:t>
            </w:r>
          </w:p>
        </w:tc>
        <w:tc>
          <w:tcPr>
            <w:tcW w:w="2700" w:type="dxa"/>
            <w:noWrap w:val="0"/>
            <w:vAlign w:val="top"/>
          </w:tcPr>
          <w:p>
            <w:pPr>
              <w:jc w:val="center"/>
              <w:rPr>
                <w:rFonts w:hint="eastAsia"/>
                <w:szCs w:val="21"/>
              </w:rPr>
            </w:pPr>
            <w:r>
              <w:rPr>
                <w:rFonts w:hint="eastAsia"/>
                <w:szCs w:val="21"/>
              </w:rPr>
              <w:t>1r/min=(1/60)s</w:t>
            </w:r>
            <w:r>
              <w:rPr>
                <w:rFonts w:hint="eastAsia"/>
                <w:szCs w:val="21"/>
                <w:vertAlign w:val="superscript"/>
              </w:rPr>
              <w:t>-1</w:t>
            </w:r>
          </w:p>
        </w:tc>
      </w:tr>
      <w:tr>
        <w:tblPrEx>
          <w:tblBorders>
            <w:top w:val="single" w:color="auto" w:sz="6" w:space="0"/>
            <w:left w:val="none" w:color="auto" w:sz="0" w:space="0"/>
            <w:bottom w:val="single" w:color="auto" w:sz="6" w:space="0"/>
            <w:right w:val="none" w:color="auto" w:sz="0" w:space="0"/>
            <w:insideH w:val="single" w:color="auto" w:sz="6" w:space="0"/>
            <w:insideV w:val="single" w:color="auto" w:sz="4" w:space="0"/>
          </w:tblBorders>
          <w:tblCellMar>
            <w:top w:w="0" w:type="dxa"/>
            <w:left w:w="108" w:type="dxa"/>
            <w:bottom w:w="0" w:type="dxa"/>
            <w:right w:w="108" w:type="dxa"/>
          </w:tblCellMar>
        </w:tblPrEx>
        <w:tc>
          <w:tcPr>
            <w:tcW w:w="1080" w:type="dxa"/>
            <w:noWrap w:val="0"/>
            <w:vAlign w:val="top"/>
          </w:tcPr>
          <w:p>
            <w:pPr>
              <w:jc w:val="center"/>
              <w:rPr>
                <w:rFonts w:hint="eastAsia"/>
                <w:szCs w:val="21"/>
              </w:rPr>
            </w:pPr>
            <w:r>
              <w:rPr>
                <w:rFonts w:hint="eastAsia"/>
                <w:szCs w:val="21"/>
              </w:rPr>
              <w:t>长度</w:t>
            </w:r>
          </w:p>
        </w:tc>
        <w:tc>
          <w:tcPr>
            <w:tcW w:w="1080" w:type="dxa"/>
            <w:noWrap w:val="0"/>
            <w:vAlign w:val="top"/>
          </w:tcPr>
          <w:p>
            <w:pPr>
              <w:jc w:val="center"/>
              <w:rPr>
                <w:rFonts w:hint="eastAsia"/>
                <w:szCs w:val="21"/>
              </w:rPr>
            </w:pPr>
            <w:r>
              <w:rPr>
                <w:rFonts w:hint="eastAsia"/>
                <w:szCs w:val="21"/>
              </w:rPr>
              <w:t>海里</w:t>
            </w:r>
          </w:p>
        </w:tc>
        <w:tc>
          <w:tcPr>
            <w:tcW w:w="1080" w:type="dxa"/>
            <w:noWrap w:val="0"/>
            <w:vAlign w:val="top"/>
          </w:tcPr>
          <w:p>
            <w:pPr>
              <w:jc w:val="center"/>
              <w:rPr>
                <w:rFonts w:hint="eastAsia"/>
                <w:szCs w:val="21"/>
              </w:rPr>
            </w:pPr>
            <w:r>
              <w:rPr>
                <w:rFonts w:hint="eastAsia"/>
                <w:szCs w:val="21"/>
              </w:rPr>
              <w:t>Nmile</w:t>
            </w:r>
          </w:p>
        </w:tc>
        <w:tc>
          <w:tcPr>
            <w:tcW w:w="2700" w:type="dxa"/>
            <w:noWrap w:val="0"/>
            <w:vAlign w:val="top"/>
          </w:tcPr>
          <w:p>
            <w:pPr>
              <w:jc w:val="center"/>
              <w:rPr>
                <w:rFonts w:hint="eastAsia"/>
                <w:szCs w:val="21"/>
              </w:rPr>
            </w:pPr>
            <w:r>
              <w:rPr>
                <w:rFonts w:hint="eastAsia"/>
                <w:szCs w:val="21"/>
              </w:rPr>
              <w:t>1nmile=1852m(只用于航程)</w:t>
            </w:r>
          </w:p>
        </w:tc>
      </w:tr>
      <w:tr>
        <w:tblPrEx>
          <w:tblBorders>
            <w:top w:val="single" w:color="auto" w:sz="6" w:space="0"/>
            <w:left w:val="none" w:color="auto" w:sz="0" w:space="0"/>
            <w:bottom w:val="single" w:color="auto" w:sz="6" w:space="0"/>
            <w:right w:val="none" w:color="auto" w:sz="0" w:space="0"/>
            <w:insideH w:val="single" w:color="auto" w:sz="6" w:space="0"/>
            <w:insideV w:val="single" w:color="auto" w:sz="4" w:space="0"/>
          </w:tblBorders>
          <w:tblCellMar>
            <w:top w:w="0" w:type="dxa"/>
            <w:left w:w="108" w:type="dxa"/>
            <w:bottom w:w="0" w:type="dxa"/>
            <w:right w:w="108" w:type="dxa"/>
          </w:tblCellMar>
        </w:tblPrEx>
        <w:tc>
          <w:tcPr>
            <w:tcW w:w="1080" w:type="dxa"/>
            <w:noWrap w:val="0"/>
            <w:vAlign w:val="top"/>
          </w:tcPr>
          <w:p>
            <w:pPr>
              <w:jc w:val="center"/>
              <w:rPr>
                <w:rFonts w:hint="eastAsia"/>
                <w:szCs w:val="21"/>
              </w:rPr>
            </w:pPr>
            <w:r>
              <w:rPr>
                <w:rFonts w:hint="eastAsia"/>
                <w:szCs w:val="21"/>
              </w:rPr>
              <w:t>速度</w:t>
            </w:r>
          </w:p>
        </w:tc>
        <w:tc>
          <w:tcPr>
            <w:tcW w:w="1080" w:type="dxa"/>
            <w:noWrap w:val="0"/>
            <w:vAlign w:val="top"/>
          </w:tcPr>
          <w:p>
            <w:pPr>
              <w:jc w:val="center"/>
              <w:rPr>
                <w:rFonts w:hint="eastAsia"/>
                <w:szCs w:val="21"/>
              </w:rPr>
            </w:pPr>
            <w:r>
              <w:rPr>
                <w:rFonts w:hint="eastAsia"/>
                <w:szCs w:val="21"/>
              </w:rPr>
              <w:t>节</w:t>
            </w:r>
          </w:p>
        </w:tc>
        <w:tc>
          <w:tcPr>
            <w:tcW w:w="1080" w:type="dxa"/>
            <w:noWrap w:val="0"/>
            <w:vAlign w:val="top"/>
          </w:tcPr>
          <w:p>
            <w:pPr>
              <w:jc w:val="center"/>
              <w:rPr>
                <w:rFonts w:hint="eastAsia"/>
                <w:szCs w:val="21"/>
              </w:rPr>
            </w:pPr>
            <w:r>
              <w:rPr>
                <w:rFonts w:hint="eastAsia"/>
                <w:szCs w:val="21"/>
              </w:rPr>
              <w:t>Kn</w:t>
            </w:r>
          </w:p>
        </w:tc>
        <w:tc>
          <w:tcPr>
            <w:tcW w:w="2700" w:type="dxa"/>
            <w:noWrap w:val="0"/>
            <w:vAlign w:val="top"/>
          </w:tcPr>
          <w:p>
            <w:pPr>
              <w:jc w:val="center"/>
              <w:rPr>
                <w:rFonts w:hint="eastAsia"/>
                <w:szCs w:val="21"/>
              </w:rPr>
            </w:pPr>
            <w:r>
              <w:rPr>
                <w:rFonts w:hint="eastAsia"/>
                <w:szCs w:val="21"/>
              </w:rPr>
              <w:t>1Kn=1nmile/h</w:t>
            </w:r>
          </w:p>
          <w:p>
            <w:pPr>
              <w:jc w:val="center"/>
              <w:rPr>
                <w:rFonts w:hint="eastAsia"/>
                <w:szCs w:val="21"/>
              </w:rPr>
            </w:pPr>
            <w:r>
              <w:rPr>
                <w:rFonts w:hint="eastAsia"/>
                <w:szCs w:val="21"/>
              </w:rPr>
              <w:t>(1852/3600)m/s</w:t>
            </w:r>
          </w:p>
          <w:p>
            <w:pPr>
              <w:jc w:val="center"/>
              <w:rPr>
                <w:rFonts w:hint="eastAsia"/>
                <w:szCs w:val="21"/>
              </w:rPr>
            </w:pPr>
            <w:r>
              <w:rPr>
                <w:rFonts w:hint="eastAsia"/>
                <w:szCs w:val="21"/>
              </w:rPr>
              <w:t>(只用于航程)</w:t>
            </w:r>
          </w:p>
        </w:tc>
      </w:tr>
      <w:tr>
        <w:tblPrEx>
          <w:tblBorders>
            <w:top w:val="single" w:color="auto" w:sz="6" w:space="0"/>
            <w:left w:val="none" w:color="auto" w:sz="0" w:space="0"/>
            <w:bottom w:val="single" w:color="auto" w:sz="6" w:space="0"/>
            <w:right w:val="none" w:color="auto" w:sz="0" w:space="0"/>
            <w:insideH w:val="single" w:color="auto" w:sz="6" w:space="0"/>
            <w:insideV w:val="single" w:color="auto" w:sz="4" w:space="0"/>
          </w:tblBorders>
          <w:tblCellMar>
            <w:top w:w="0" w:type="dxa"/>
            <w:left w:w="108" w:type="dxa"/>
            <w:bottom w:w="0" w:type="dxa"/>
            <w:right w:w="108" w:type="dxa"/>
          </w:tblCellMar>
        </w:tblPrEx>
        <w:tc>
          <w:tcPr>
            <w:tcW w:w="1080" w:type="dxa"/>
            <w:noWrap w:val="0"/>
            <w:vAlign w:val="top"/>
          </w:tcPr>
          <w:p>
            <w:pPr>
              <w:jc w:val="center"/>
              <w:rPr>
                <w:rFonts w:hint="eastAsia"/>
                <w:szCs w:val="21"/>
              </w:rPr>
            </w:pPr>
            <w:r>
              <w:rPr>
                <w:rFonts w:hint="eastAsia"/>
                <w:szCs w:val="21"/>
              </w:rPr>
              <w:t>质量</w:t>
            </w:r>
          </w:p>
        </w:tc>
        <w:tc>
          <w:tcPr>
            <w:tcW w:w="1080" w:type="dxa"/>
            <w:noWrap w:val="0"/>
            <w:vAlign w:val="top"/>
          </w:tcPr>
          <w:p>
            <w:pPr>
              <w:jc w:val="center"/>
              <w:rPr>
                <w:rFonts w:hint="eastAsia"/>
                <w:szCs w:val="21"/>
              </w:rPr>
            </w:pPr>
            <w:r>
              <w:rPr>
                <w:rFonts w:hint="eastAsia"/>
                <w:szCs w:val="21"/>
              </w:rPr>
              <w:t>吨</w:t>
            </w:r>
          </w:p>
          <w:p>
            <w:pPr>
              <w:jc w:val="center"/>
              <w:rPr>
                <w:rFonts w:hint="eastAsia"/>
                <w:szCs w:val="21"/>
              </w:rPr>
            </w:pPr>
            <w:r>
              <w:rPr>
                <w:rFonts w:hint="eastAsia"/>
                <w:szCs w:val="21"/>
              </w:rPr>
              <w:t>原子质量单位</w:t>
            </w:r>
          </w:p>
        </w:tc>
        <w:tc>
          <w:tcPr>
            <w:tcW w:w="1080" w:type="dxa"/>
            <w:noWrap w:val="0"/>
            <w:vAlign w:val="top"/>
          </w:tcPr>
          <w:p>
            <w:pPr>
              <w:jc w:val="center"/>
              <w:rPr>
                <w:rFonts w:hint="eastAsia"/>
                <w:szCs w:val="21"/>
              </w:rPr>
            </w:pPr>
            <w:r>
              <w:rPr>
                <w:rFonts w:hint="eastAsia"/>
                <w:szCs w:val="21"/>
              </w:rPr>
              <w:t>T</w:t>
            </w:r>
          </w:p>
          <w:p>
            <w:pPr>
              <w:jc w:val="center"/>
              <w:rPr>
                <w:rFonts w:hint="eastAsia"/>
                <w:szCs w:val="21"/>
              </w:rPr>
            </w:pPr>
            <w:r>
              <w:rPr>
                <w:rFonts w:hint="eastAsia"/>
                <w:szCs w:val="21"/>
              </w:rPr>
              <w:t>U</w:t>
            </w:r>
          </w:p>
        </w:tc>
        <w:tc>
          <w:tcPr>
            <w:tcW w:w="2700" w:type="dxa"/>
            <w:noWrap w:val="0"/>
            <w:vAlign w:val="top"/>
          </w:tcPr>
          <w:p>
            <w:pPr>
              <w:jc w:val="center"/>
              <w:rPr>
                <w:rFonts w:hint="eastAsia"/>
                <w:szCs w:val="21"/>
              </w:rPr>
            </w:pPr>
            <w:r>
              <w:rPr>
                <w:rFonts w:hint="eastAsia"/>
                <w:szCs w:val="21"/>
              </w:rPr>
              <w:t>1t=10</w:t>
            </w:r>
            <w:r>
              <w:rPr>
                <w:rFonts w:hint="eastAsia"/>
                <w:szCs w:val="21"/>
                <w:vertAlign w:val="superscript"/>
              </w:rPr>
              <w:t>3</w:t>
            </w:r>
            <w:r>
              <w:rPr>
                <w:rFonts w:hint="eastAsia"/>
                <w:szCs w:val="21"/>
              </w:rPr>
              <w:t>kg</w:t>
            </w:r>
          </w:p>
          <w:p>
            <w:pPr>
              <w:jc w:val="center"/>
              <w:rPr>
                <w:rFonts w:hint="eastAsia"/>
                <w:szCs w:val="21"/>
              </w:rPr>
            </w:pPr>
            <w:r>
              <w:rPr>
                <w:rFonts w:hint="eastAsia"/>
                <w:szCs w:val="21"/>
              </w:rPr>
              <w:t>1u</w:t>
            </w:r>
            <w:r>
              <w:rPr>
                <w:rFonts w:ascii="宋体" w:hAnsi="宋体"/>
                <w:szCs w:val="21"/>
              </w:rPr>
              <w:t>≈</w:t>
            </w:r>
            <w:r>
              <w:rPr>
                <w:rFonts w:hint="eastAsia"/>
                <w:szCs w:val="21"/>
              </w:rPr>
              <w:t>1.6605655</w:t>
            </w:r>
            <w:r>
              <w:rPr>
                <w:position w:val="-4"/>
                <w:szCs w:val="21"/>
              </w:rPr>
              <w:object>
                <v:shape id="_x0000_i1035" o:spt="75" type="#_x0000_t75" style="height:10pt;width:9pt;" o:ole="t" filled="f" o:preferrelative="t" stroked="f" coordsize="21600,21600">
                  <v:path/>
                  <v:fill on="f" alignshape="1" focussize="0,0"/>
                  <v:stroke on="f"/>
                  <v:imagedata r:id="rId30" grayscale="f" bilevel="f" o:title=""/>
                  <o:lock v:ext="edit" aspectratio="t"/>
                  <w10:wrap type="none"/>
                  <w10:anchorlock/>
                </v:shape>
                <o:OLEObject Type="Embed" ProgID="Equation.3" ShapeID="_x0000_i1035" DrawAspect="Content" ObjectID="_1468075735" r:id="rId29">
                  <o:LockedField>false</o:LockedField>
                </o:OLEObject>
              </w:object>
            </w:r>
            <w:r>
              <w:rPr>
                <w:rFonts w:hint="eastAsia"/>
                <w:szCs w:val="21"/>
              </w:rPr>
              <w:t>10</w:t>
            </w:r>
            <w:r>
              <w:rPr>
                <w:rFonts w:hint="eastAsia"/>
                <w:szCs w:val="21"/>
                <w:vertAlign w:val="superscript"/>
              </w:rPr>
              <w:t>-27</w:t>
            </w:r>
            <w:r>
              <w:rPr>
                <w:rFonts w:hint="eastAsia"/>
                <w:szCs w:val="21"/>
              </w:rPr>
              <w:t>kg</w:t>
            </w:r>
          </w:p>
        </w:tc>
      </w:tr>
      <w:tr>
        <w:tblPrEx>
          <w:tblBorders>
            <w:top w:val="single" w:color="auto" w:sz="6" w:space="0"/>
            <w:left w:val="none" w:color="auto" w:sz="0" w:space="0"/>
            <w:bottom w:val="single" w:color="auto" w:sz="6" w:space="0"/>
            <w:right w:val="none" w:color="auto" w:sz="0" w:space="0"/>
            <w:insideH w:val="single" w:color="auto" w:sz="6" w:space="0"/>
            <w:insideV w:val="single" w:color="auto" w:sz="4" w:space="0"/>
          </w:tblBorders>
          <w:tblCellMar>
            <w:top w:w="0" w:type="dxa"/>
            <w:left w:w="108" w:type="dxa"/>
            <w:bottom w:w="0" w:type="dxa"/>
            <w:right w:w="108" w:type="dxa"/>
          </w:tblCellMar>
        </w:tblPrEx>
        <w:tc>
          <w:tcPr>
            <w:tcW w:w="1080" w:type="dxa"/>
            <w:noWrap w:val="0"/>
            <w:vAlign w:val="top"/>
          </w:tcPr>
          <w:p>
            <w:pPr>
              <w:jc w:val="center"/>
              <w:rPr>
                <w:rFonts w:hint="eastAsia"/>
                <w:szCs w:val="21"/>
              </w:rPr>
            </w:pPr>
            <w:r>
              <w:rPr>
                <w:rFonts w:hint="eastAsia"/>
                <w:szCs w:val="21"/>
              </w:rPr>
              <w:t>体积</w:t>
            </w:r>
          </w:p>
        </w:tc>
        <w:tc>
          <w:tcPr>
            <w:tcW w:w="1080" w:type="dxa"/>
            <w:noWrap w:val="0"/>
            <w:vAlign w:val="top"/>
          </w:tcPr>
          <w:p>
            <w:pPr>
              <w:jc w:val="center"/>
              <w:rPr>
                <w:rFonts w:hint="eastAsia"/>
                <w:szCs w:val="21"/>
              </w:rPr>
            </w:pPr>
            <w:r>
              <w:rPr>
                <w:rFonts w:hint="eastAsia"/>
                <w:szCs w:val="21"/>
              </w:rPr>
              <w:t>升</w:t>
            </w:r>
          </w:p>
        </w:tc>
        <w:tc>
          <w:tcPr>
            <w:tcW w:w="1080" w:type="dxa"/>
            <w:noWrap w:val="0"/>
            <w:vAlign w:val="top"/>
          </w:tcPr>
          <w:p>
            <w:pPr>
              <w:jc w:val="center"/>
              <w:rPr>
                <w:rFonts w:hint="eastAsia"/>
                <w:szCs w:val="21"/>
              </w:rPr>
            </w:pPr>
            <w:r>
              <w:rPr>
                <w:rFonts w:hint="eastAsia"/>
                <w:szCs w:val="21"/>
              </w:rPr>
              <w:t>L,（l）</w:t>
            </w:r>
          </w:p>
        </w:tc>
        <w:tc>
          <w:tcPr>
            <w:tcW w:w="2700" w:type="dxa"/>
            <w:noWrap w:val="0"/>
            <w:vAlign w:val="top"/>
          </w:tcPr>
          <w:p>
            <w:pPr>
              <w:jc w:val="center"/>
              <w:rPr>
                <w:rFonts w:hint="eastAsia"/>
                <w:szCs w:val="21"/>
              </w:rPr>
            </w:pPr>
            <w:r>
              <w:rPr>
                <w:rFonts w:hint="eastAsia"/>
                <w:szCs w:val="21"/>
              </w:rPr>
              <w:t>1L=1dm</w:t>
            </w:r>
            <w:r>
              <w:rPr>
                <w:rFonts w:hint="eastAsia"/>
                <w:szCs w:val="21"/>
                <w:vertAlign w:val="superscript"/>
              </w:rPr>
              <w:t>3</w:t>
            </w:r>
            <w:r>
              <w:rPr>
                <w:rFonts w:hint="eastAsia"/>
                <w:szCs w:val="21"/>
              </w:rPr>
              <w:t>=10</w:t>
            </w:r>
            <w:r>
              <w:rPr>
                <w:rFonts w:hint="eastAsia"/>
                <w:szCs w:val="21"/>
                <w:vertAlign w:val="superscript"/>
              </w:rPr>
              <w:t>-4</w:t>
            </w:r>
            <w:r>
              <w:rPr>
                <w:rFonts w:hint="eastAsia"/>
                <w:szCs w:val="21"/>
              </w:rPr>
              <w:t>m</w:t>
            </w:r>
            <w:r>
              <w:rPr>
                <w:rFonts w:hint="eastAsia"/>
                <w:szCs w:val="21"/>
                <w:vertAlign w:val="superscript"/>
              </w:rPr>
              <w:t>3</w:t>
            </w:r>
          </w:p>
        </w:tc>
      </w:tr>
      <w:tr>
        <w:tblPrEx>
          <w:tblBorders>
            <w:top w:val="single" w:color="auto" w:sz="6" w:space="0"/>
            <w:left w:val="none" w:color="auto" w:sz="0" w:space="0"/>
            <w:bottom w:val="single" w:color="auto" w:sz="6" w:space="0"/>
            <w:right w:val="none" w:color="auto" w:sz="0" w:space="0"/>
            <w:insideH w:val="single" w:color="auto" w:sz="6" w:space="0"/>
            <w:insideV w:val="single" w:color="auto" w:sz="4" w:space="0"/>
          </w:tblBorders>
          <w:tblCellMar>
            <w:top w:w="0" w:type="dxa"/>
            <w:left w:w="108" w:type="dxa"/>
            <w:bottom w:w="0" w:type="dxa"/>
            <w:right w:w="108" w:type="dxa"/>
          </w:tblCellMar>
        </w:tblPrEx>
        <w:tc>
          <w:tcPr>
            <w:tcW w:w="1080" w:type="dxa"/>
            <w:noWrap w:val="0"/>
            <w:vAlign w:val="top"/>
          </w:tcPr>
          <w:p>
            <w:pPr>
              <w:jc w:val="center"/>
              <w:rPr>
                <w:rFonts w:hint="eastAsia"/>
                <w:szCs w:val="21"/>
              </w:rPr>
            </w:pPr>
            <w:r>
              <w:rPr>
                <w:rFonts w:hint="eastAsia"/>
                <w:szCs w:val="21"/>
              </w:rPr>
              <w:t>能量</w:t>
            </w:r>
          </w:p>
        </w:tc>
        <w:tc>
          <w:tcPr>
            <w:tcW w:w="1080" w:type="dxa"/>
            <w:noWrap w:val="0"/>
            <w:vAlign w:val="top"/>
          </w:tcPr>
          <w:p>
            <w:pPr>
              <w:jc w:val="center"/>
              <w:rPr>
                <w:rFonts w:hint="eastAsia"/>
                <w:szCs w:val="21"/>
              </w:rPr>
            </w:pPr>
            <w:r>
              <w:rPr>
                <w:rFonts w:hint="eastAsia"/>
                <w:szCs w:val="21"/>
              </w:rPr>
              <w:t>电子伏</w:t>
            </w:r>
          </w:p>
        </w:tc>
        <w:tc>
          <w:tcPr>
            <w:tcW w:w="1080" w:type="dxa"/>
            <w:noWrap w:val="0"/>
            <w:vAlign w:val="top"/>
          </w:tcPr>
          <w:p>
            <w:pPr>
              <w:jc w:val="center"/>
              <w:rPr>
                <w:rFonts w:hint="eastAsia"/>
                <w:szCs w:val="21"/>
              </w:rPr>
            </w:pPr>
            <w:r>
              <w:rPr>
                <w:rFonts w:hint="eastAsia"/>
                <w:szCs w:val="21"/>
              </w:rPr>
              <w:t>EV</w:t>
            </w:r>
          </w:p>
        </w:tc>
        <w:tc>
          <w:tcPr>
            <w:tcW w:w="2700" w:type="dxa"/>
            <w:noWrap w:val="0"/>
            <w:vAlign w:val="top"/>
          </w:tcPr>
          <w:p>
            <w:pPr>
              <w:jc w:val="center"/>
              <w:rPr>
                <w:rFonts w:hint="eastAsia"/>
                <w:szCs w:val="21"/>
              </w:rPr>
            </w:pPr>
            <w:r>
              <w:rPr>
                <w:rFonts w:hint="eastAsia"/>
                <w:szCs w:val="21"/>
              </w:rPr>
              <w:t>1eV</w:t>
            </w:r>
            <w:r>
              <w:rPr>
                <w:rFonts w:ascii="宋体" w:hAnsi="宋体"/>
                <w:szCs w:val="21"/>
              </w:rPr>
              <w:t>≈</w:t>
            </w:r>
            <w:r>
              <w:rPr>
                <w:rFonts w:hint="eastAsia"/>
                <w:szCs w:val="21"/>
              </w:rPr>
              <w:t>1.6021892</w:t>
            </w:r>
            <w:r>
              <w:rPr>
                <w:position w:val="-4"/>
                <w:szCs w:val="21"/>
              </w:rPr>
              <w:object>
                <v:shape id="_x0000_i1036" o:spt="75" type="#_x0000_t75" style="height:10pt;width:9pt;" o:ole="t" filled="f" o:preferrelative="t" stroked="f" coordsize="21600,21600">
                  <v:path/>
                  <v:fill on="f" alignshape="1" focussize="0,0"/>
                  <v:stroke on="f"/>
                  <v:imagedata r:id="rId30" grayscale="f" bilevel="f" o:title=""/>
                  <o:lock v:ext="edit" aspectratio="t"/>
                  <w10:wrap type="none"/>
                  <w10:anchorlock/>
                </v:shape>
                <o:OLEObject Type="Embed" ProgID="Equation.3" ShapeID="_x0000_i1036" DrawAspect="Content" ObjectID="_1468075736" r:id="rId31">
                  <o:LockedField>false</o:LockedField>
                </o:OLEObject>
              </w:object>
            </w:r>
            <w:r>
              <w:rPr>
                <w:rFonts w:hint="eastAsia"/>
                <w:szCs w:val="21"/>
              </w:rPr>
              <w:t>10</w:t>
            </w:r>
            <w:r>
              <w:rPr>
                <w:rFonts w:hint="eastAsia"/>
                <w:szCs w:val="21"/>
                <w:vertAlign w:val="superscript"/>
              </w:rPr>
              <w:t>-19</w:t>
            </w:r>
            <w:r>
              <w:rPr>
                <w:rFonts w:hint="eastAsia"/>
                <w:szCs w:val="21"/>
              </w:rPr>
              <w:t>J</w:t>
            </w:r>
          </w:p>
        </w:tc>
      </w:tr>
      <w:tr>
        <w:tblPrEx>
          <w:tblBorders>
            <w:top w:val="single" w:color="auto" w:sz="6" w:space="0"/>
            <w:left w:val="none" w:color="auto" w:sz="0" w:space="0"/>
            <w:bottom w:val="single" w:color="auto" w:sz="6" w:space="0"/>
            <w:right w:val="none" w:color="auto" w:sz="0" w:space="0"/>
            <w:insideH w:val="single" w:color="auto" w:sz="6" w:space="0"/>
            <w:insideV w:val="single" w:color="auto" w:sz="4" w:space="0"/>
          </w:tblBorders>
          <w:tblCellMar>
            <w:top w:w="0" w:type="dxa"/>
            <w:left w:w="108" w:type="dxa"/>
            <w:bottom w:w="0" w:type="dxa"/>
            <w:right w:w="108" w:type="dxa"/>
          </w:tblCellMar>
        </w:tblPrEx>
        <w:tc>
          <w:tcPr>
            <w:tcW w:w="1080" w:type="dxa"/>
            <w:noWrap w:val="0"/>
            <w:vAlign w:val="top"/>
          </w:tcPr>
          <w:p>
            <w:pPr>
              <w:jc w:val="center"/>
              <w:rPr>
                <w:rFonts w:hint="eastAsia"/>
                <w:szCs w:val="21"/>
              </w:rPr>
            </w:pPr>
            <w:r>
              <w:rPr>
                <w:rFonts w:hint="eastAsia"/>
                <w:szCs w:val="21"/>
              </w:rPr>
              <w:t>级差</w:t>
            </w:r>
          </w:p>
        </w:tc>
        <w:tc>
          <w:tcPr>
            <w:tcW w:w="1080" w:type="dxa"/>
            <w:noWrap w:val="0"/>
            <w:vAlign w:val="top"/>
          </w:tcPr>
          <w:p>
            <w:pPr>
              <w:jc w:val="center"/>
              <w:rPr>
                <w:rFonts w:hint="eastAsia"/>
                <w:szCs w:val="21"/>
              </w:rPr>
            </w:pPr>
            <w:r>
              <w:rPr>
                <w:rFonts w:hint="eastAsia"/>
                <w:szCs w:val="21"/>
              </w:rPr>
              <w:t>分贝</w:t>
            </w:r>
          </w:p>
        </w:tc>
        <w:tc>
          <w:tcPr>
            <w:tcW w:w="1080" w:type="dxa"/>
            <w:noWrap w:val="0"/>
            <w:vAlign w:val="top"/>
          </w:tcPr>
          <w:p>
            <w:pPr>
              <w:jc w:val="center"/>
              <w:rPr>
                <w:rFonts w:hint="eastAsia"/>
                <w:szCs w:val="21"/>
              </w:rPr>
            </w:pPr>
            <w:r>
              <w:rPr>
                <w:rFonts w:hint="eastAsia"/>
                <w:szCs w:val="21"/>
              </w:rPr>
              <w:t>DB</w:t>
            </w:r>
          </w:p>
        </w:tc>
        <w:tc>
          <w:tcPr>
            <w:tcW w:w="2700" w:type="dxa"/>
            <w:noWrap w:val="0"/>
            <w:vAlign w:val="top"/>
          </w:tcPr>
          <w:p>
            <w:pPr>
              <w:jc w:val="center"/>
              <w:rPr>
                <w:rFonts w:hint="eastAsia"/>
                <w:szCs w:val="21"/>
              </w:rPr>
            </w:pPr>
          </w:p>
        </w:tc>
      </w:tr>
      <w:tr>
        <w:tblPrEx>
          <w:tblBorders>
            <w:top w:val="single" w:color="auto" w:sz="6" w:space="0"/>
            <w:left w:val="none" w:color="auto" w:sz="0" w:space="0"/>
            <w:bottom w:val="single" w:color="auto" w:sz="6" w:space="0"/>
            <w:right w:val="none" w:color="auto" w:sz="0" w:space="0"/>
            <w:insideH w:val="single" w:color="auto" w:sz="6" w:space="0"/>
            <w:insideV w:val="single" w:color="auto" w:sz="4" w:space="0"/>
          </w:tblBorders>
          <w:tblCellMar>
            <w:top w:w="0" w:type="dxa"/>
            <w:left w:w="108" w:type="dxa"/>
            <w:bottom w:w="0" w:type="dxa"/>
            <w:right w:w="108" w:type="dxa"/>
          </w:tblCellMar>
        </w:tblPrEx>
        <w:tc>
          <w:tcPr>
            <w:tcW w:w="1080" w:type="dxa"/>
            <w:noWrap w:val="0"/>
            <w:vAlign w:val="top"/>
          </w:tcPr>
          <w:p>
            <w:pPr>
              <w:jc w:val="center"/>
              <w:rPr>
                <w:rFonts w:hint="eastAsia"/>
                <w:szCs w:val="21"/>
              </w:rPr>
            </w:pPr>
            <w:r>
              <w:rPr>
                <w:rFonts w:hint="eastAsia"/>
                <w:szCs w:val="21"/>
              </w:rPr>
              <w:t>线密度</w:t>
            </w:r>
          </w:p>
        </w:tc>
        <w:tc>
          <w:tcPr>
            <w:tcW w:w="1080" w:type="dxa"/>
            <w:noWrap w:val="0"/>
            <w:vAlign w:val="top"/>
          </w:tcPr>
          <w:p>
            <w:pPr>
              <w:jc w:val="center"/>
              <w:rPr>
                <w:rFonts w:hint="eastAsia"/>
                <w:szCs w:val="21"/>
              </w:rPr>
            </w:pPr>
            <w:r>
              <w:rPr>
                <w:rFonts w:hint="eastAsia"/>
                <w:szCs w:val="21"/>
              </w:rPr>
              <w:t>特[克斯]</w:t>
            </w:r>
          </w:p>
        </w:tc>
        <w:tc>
          <w:tcPr>
            <w:tcW w:w="1080" w:type="dxa"/>
            <w:noWrap w:val="0"/>
            <w:vAlign w:val="top"/>
          </w:tcPr>
          <w:p>
            <w:pPr>
              <w:jc w:val="center"/>
              <w:rPr>
                <w:rFonts w:hint="eastAsia"/>
                <w:szCs w:val="21"/>
              </w:rPr>
            </w:pPr>
            <w:r>
              <w:rPr>
                <w:rFonts w:hint="eastAsia"/>
                <w:szCs w:val="21"/>
              </w:rPr>
              <w:t>Tex</w:t>
            </w:r>
          </w:p>
        </w:tc>
        <w:tc>
          <w:tcPr>
            <w:tcW w:w="2700" w:type="dxa"/>
            <w:noWrap w:val="0"/>
            <w:vAlign w:val="top"/>
          </w:tcPr>
          <w:p>
            <w:pPr>
              <w:jc w:val="center"/>
              <w:rPr>
                <w:rFonts w:hint="eastAsia"/>
                <w:szCs w:val="21"/>
              </w:rPr>
            </w:pPr>
            <w:r>
              <w:rPr>
                <w:rFonts w:hint="eastAsia"/>
                <w:szCs w:val="21"/>
              </w:rPr>
              <w:t>1tex=1kg/m</w:t>
            </w:r>
          </w:p>
        </w:tc>
      </w:tr>
    </w:tbl>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r>
        <w:rPr>
          <w:rFonts w:hint="eastAsia"/>
          <w:szCs w:val="21"/>
        </w:rPr>
        <w:t>表5  用于构成十进倍数和分数单位的词头</w:t>
      </w:r>
    </w:p>
    <w:tbl>
      <w:tblPr>
        <w:tblStyle w:val="10"/>
        <w:tblW w:w="0" w:type="auto"/>
        <w:tblInd w:w="108" w:type="dxa"/>
        <w:tblBorders>
          <w:top w:val="single" w:color="auto" w:sz="6" w:space="0"/>
          <w:left w:val="none" w:color="auto" w:sz="0" w:space="0"/>
          <w:bottom w:val="single" w:color="auto" w:sz="6" w:space="0"/>
          <w:right w:val="none" w:color="auto" w:sz="0" w:space="0"/>
          <w:insideH w:val="single" w:color="auto" w:sz="6" w:space="0"/>
          <w:insideV w:val="single" w:color="auto" w:sz="4" w:space="0"/>
        </w:tblBorders>
        <w:tblLayout w:type="autofit"/>
        <w:tblCellMar>
          <w:top w:w="0" w:type="dxa"/>
          <w:left w:w="108" w:type="dxa"/>
          <w:bottom w:w="0" w:type="dxa"/>
          <w:right w:w="108" w:type="dxa"/>
        </w:tblCellMar>
      </w:tblPr>
      <w:tblGrid>
        <w:gridCol w:w="1957"/>
        <w:gridCol w:w="1931"/>
        <w:gridCol w:w="1889"/>
      </w:tblGrid>
      <w:tr>
        <w:tblPrEx>
          <w:tblBorders>
            <w:top w:val="single" w:color="auto" w:sz="6" w:space="0"/>
            <w:left w:val="none" w:color="auto" w:sz="0" w:space="0"/>
            <w:bottom w:val="single" w:color="auto" w:sz="6" w:space="0"/>
            <w:right w:val="none" w:color="auto" w:sz="0" w:space="0"/>
            <w:insideH w:val="single" w:color="auto" w:sz="6" w:space="0"/>
            <w:insideV w:val="single" w:color="auto" w:sz="4" w:space="0"/>
          </w:tblBorders>
          <w:tblCellMar>
            <w:top w:w="0" w:type="dxa"/>
            <w:left w:w="108" w:type="dxa"/>
            <w:bottom w:w="0" w:type="dxa"/>
            <w:right w:w="108" w:type="dxa"/>
          </w:tblCellMar>
        </w:tblPrEx>
        <w:tc>
          <w:tcPr>
            <w:tcW w:w="1957" w:type="dxa"/>
            <w:noWrap w:val="0"/>
            <w:vAlign w:val="top"/>
          </w:tcPr>
          <w:p>
            <w:pPr>
              <w:jc w:val="center"/>
              <w:rPr>
                <w:rFonts w:hint="eastAsia"/>
                <w:szCs w:val="21"/>
              </w:rPr>
            </w:pPr>
            <w:r>
              <w:rPr>
                <w:rFonts w:hint="eastAsia"/>
                <w:szCs w:val="21"/>
              </w:rPr>
              <w:t>所表示的因数</w:t>
            </w:r>
          </w:p>
        </w:tc>
        <w:tc>
          <w:tcPr>
            <w:tcW w:w="1931" w:type="dxa"/>
            <w:noWrap w:val="0"/>
            <w:vAlign w:val="top"/>
          </w:tcPr>
          <w:p>
            <w:pPr>
              <w:jc w:val="center"/>
              <w:rPr>
                <w:rFonts w:hint="eastAsia"/>
                <w:szCs w:val="21"/>
              </w:rPr>
            </w:pPr>
            <w:r>
              <w:rPr>
                <w:rFonts w:hint="eastAsia"/>
                <w:szCs w:val="21"/>
              </w:rPr>
              <w:t>词头名称</w:t>
            </w:r>
          </w:p>
        </w:tc>
        <w:tc>
          <w:tcPr>
            <w:tcW w:w="1889" w:type="dxa"/>
            <w:noWrap w:val="0"/>
            <w:vAlign w:val="top"/>
          </w:tcPr>
          <w:p>
            <w:pPr>
              <w:jc w:val="center"/>
              <w:rPr>
                <w:rFonts w:hint="eastAsia"/>
                <w:szCs w:val="21"/>
              </w:rPr>
            </w:pPr>
            <w:r>
              <w:rPr>
                <w:rFonts w:hint="eastAsia"/>
                <w:szCs w:val="21"/>
              </w:rPr>
              <w:t>词头符号</w:t>
            </w:r>
          </w:p>
        </w:tc>
      </w:tr>
      <w:tr>
        <w:tblPrEx>
          <w:tblBorders>
            <w:top w:val="single" w:color="auto" w:sz="6" w:space="0"/>
            <w:left w:val="none" w:color="auto" w:sz="0" w:space="0"/>
            <w:bottom w:val="single" w:color="auto" w:sz="6" w:space="0"/>
            <w:right w:val="none" w:color="auto" w:sz="0" w:space="0"/>
            <w:insideH w:val="single" w:color="auto" w:sz="6" w:space="0"/>
            <w:insideV w:val="single" w:color="auto" w:sz="4" w:space="0"/>
          </w:tblBorders>
          <w:tblCellMar>
            <w:top w:w="0" w:type="dxa"/>
            <w:left w:w="108" w:type="dxa"/>
            <w:bottom w:w="0" w:type="dxa"/>
            <w:right w:w="108" w:type="dxa"/>
          </w:tblCellMar>
        </w:tblPrEx>
        <w:tc>
          <w:tcPr>
            <w:tcW w:w="1957" w:type="dxa"/>
            <w:noWrap w:val="0"/>
            <w:vAlign w:val="top"/>
          </w:tcPr>
          <w:p>
            <w:pPr>
              <w:jc w:val="center"/>
              <w:rPr>
                <w:rFonts w:hint="eastAsia"/>
                <w:szCs w:val="21"/>
                <w:vertAlign w:val="superscript"/>
              </w:rPr>
            </w:pPr>
            <w:r>
              <w:rPr>
                <w:rFonts w:hint="eastAsia"/>
                <w:szCs w:val="21"/>
              </w:rPr>
              <w:t>10</w:t>
            </w:r>
            <w:r>
              <w:rPr>
                <w:rFonts w:hint="eastAsia"/>
                <w:szCs w:val="21"/>
                <w:vertAlign w:val="superscript"/>
              </w:rPr>
              <w:t>18</w:t>
            </w:r>
          </w:p>
          <w:p>
            <w:pPr>
              <w:jc w:val="center"/>
              <w:rPr>
                <w:rFonts w:hint="eastAsia"/>
                <w:szCs w:val="21"/>
                <w:vertAlign w:val="superscript"/>
              </w:rPr>
            </w:pPr>
            <w:r>
              <w:rPr>
                <w:rFonts w:hint="eastAsia"/>
                <w:szCs w:val="21"/>
              </w:rPr>
              <w:t>10</w:t>
            </w:r>
            <w:r>
              <w:rPr>
                <w:rFonts w:hint="eastAsia"/>
                <w:szCs w:val="21"/>
                <w:vertAlign w:val="superscript"/>
              </w:rPr>
              <w:t>15</w:t>
            </w:r>
          </w:p>
          <w:p>
            <w:pPr>
              <w:jc w:val="center"/>
              <w:rPr>
                <w:rFonts w:hint="eastAsia"/>
                <w:szCs w:val="21"/>
                <w:vertAlign w:val="superscript"/>
              </w:rPr>
            </w:pPr>
            <w:r>
              <w:rPr>
                <w:rFonts w:hint="eastAsia"/>
                <w:szCs w:val="21"/>
              </w:rPr>
              <w:t>10</w:t>
            </w:r>
            <w:r>
              <w:rPr>
                <w:rFonts w:hint="eastAsia"/>
                <w:szCs w:val="21"/>
                <w:vertAlign w:val="superscript"/>
              </w:rPr>
              <w:t>12</w:t>
            </w:r>
          </w:p>
          <w:p>
            <w:pPr>
              <w:jc w:val="center"/>
              <w:rPr>
                <w:rFonts w:hint="eastAsia"/>
                <w:szCs w:val="21"/>
                <w:vertAlign w:val="superscript"/>
              </w:rPr>
            </w:pPr>
            <w:r>
              <w:rPr>
                <w:rFonts w:hint="eastAsia"/>
                <w:szCs w:val="21"/>
              </w:rPr>
              <w:t>10</w:t>
            </w:r>
            <w:r>
              <w:rPr>
                <w:rFonts w:hint="eastAsia"/>
                <w:szCs w:val="21"/>
                <w:vertAlign w:val="superscript"/>
              </w:rPr>
              <w:t>9</w:t>
            </w:r>
          </w:p>
          <w:p>
            <w:pPr>
              <w:jc w:val="center"/>
              <w:rPr>
                <w:rFonts w:hint="eastAsia"/>
                <w:szCs w:val="21"/>
                <w:vertAlign w:val="superscript"/>
              </w:rPr>
            </w:pPr>
            <w:r>
              <w:rPr>
                <w:rFonts w:hint="eastAsia"/>
                <w:szCs w:val="21"/>
              </w:rPr>
              <w:t>10</w:t>
            </w:r>
            <w:r>
              <w:rPr>
                <w:rFonts w:hint="eastAsia"/>
                <w:szCs w:val="21"/>
                <w:vertAlign w:val="superscript"/>
              </w:rPr>
              <w:t>6</w:t>
            </w:r>
          </w:p>
          <w:p>
            <w:pPr>
              <w:jc w:val="center"/>
              <w:rPr>
                <w:rFonts w:hint="eastAsia"/>
                <w:szCs w:val="21"/>
                <w:vertAlign w:val="superscript"/>
              </w:rPr>
            </w:pPr>
            <w:r>
              <w:rPr>
                <w:rFonts w:hint="eastAsia"/>
                <w:szCs w:val="21"/>
              </w:rPr>
              <w:t>10</w:t>
            </w:r>
            <w:r>
              <w:rPr>
                <w:rFonts w:hint="eastAsia"/>
                <w:szCs w:val="21"/>
                <w:vertAlign w:val="superscript"/>
              </w:rPr>
              <w:t>3</w:t>
            </w:r>
          </w:p>
          <w:p>
            <w:pPr>
              <w:jc w:val="center"/>
              <w:rPr>
                <w:rFonts w:hint="eastAsia"/>
                <w:szCs w:val="21"/>
                <w:vertAlign w:val="superscript"/>
              </w:rPr>
            </w:pPr>
            <w:r>
              <w:rPr>
                <w:rFonts w:hint="eastAsia"/>
                <w:szCs w:val="21"/>
              </w:rPr>
              <w:t>10</w:t>
            </w:r>
            <w:r>
              <w:rPr>
                <w:rFonts w:hint="eastAsia"/>
                <w:szCs w:val="21"/>
                <w:vertAlign w:val="superscript"/>
              </w:rPr>
              <w:t>2</w:t>
            </w:r>
          </w:p>
          <w:p>
            <w:pPr>
              <w:jc w:val="center"/>
              <w:rPr>
                <w:rFonts w:hint="eastAsia"/>
                <w:szCs w:val="21"/>
                <w:vertAlign w:val="superscript"/>
              </w:rPr>
            </w:pPr>
            <w:r>
              <w:rPr>
                <w:rFonts w:hint="eastAsia"/>
                <w:szCs w:val="21"/>
              </w:rPr>
              <w:t>10</w:t>
            </w:r>
            <w:r>
              <w:rPr>
                <w:rFonts w:hint="eastAsia"/>
                <w:szCs w:val="21"/>
                <w:vertAlign w:val="superscript"/>
              </w:rPr>
              <w:t>1</w:t>
            </w:r>
          </w:p>
          <w:p>
            <w:pPr>
              <w:jc w:val="center"/>
              <w:rPr>
                <w:rFonts w:hint="eastAsia"/>
                <w:szCs w:val="21"/>
                <w:vertAlign w:val="superscript"/>
              </w:rPr>
            </w:pPr>
            <w:r>
              <w:rPr>
                <w:rFonts w:hint="eastAsia"/>
                <w:szCs w:val="21"/>
              </w:rPr>
              <w:t>10</w:t>
            </w:r>
            <w:r>
              <w:rPr>
                <w:rFonts w:hint="eastAsia"/>
                <w:szCs w:val="21"/>
                <w:vertAlign w:val="superscript"/>
              </w:rPr>
              <w:t>-1</w:t>
            </w:r>
          </w:p>
          <w:p>
            <w:pPr>
              <w:jc w:val="center"/>
              <w:rPr>
                <w:rFonts w:hint="eastAsia"/>
                <w:szCs w:val="21"/>
                <w:vertAlign w:val="superscript"/>
              </w:rPr>
            </w:pPr>
            <w:r>
              <w:rPr>
                <w:rFonts w:hint="eastAsia"/>
                <w:szCs w:val="21"/>
              </w:rPr>
              <w:t>10</w:t>
            </w:r>
            <w:r>
              <w:rPr>
                <w:rFonts w:hint="eastAsia"/>
                <w:szCs w:val="21"/>
                <w:vertAlign w:val="superscript"/>
              </w:rPr>
              <w:t>-2</w:t>
            </w:r>
          </w:p>
          <w:p>
            <w:pPr>
              <w:jc w:val="center"/>
              <w:rPr>
                <w:rFonts w:hint="eastAsia"/>
                <w:szCs w:val="21"/>
                <w:vertAlign w:val="superscript"/>
              </w:rPr>
            </w:pPr>
            <w:r>
              <w:rPr>
                <w:rFonts w:hint="eastAsia"/>
                <w:szCs w:val="21"/>
              </w:rPr>
              <w:t>10</w:t>
            </w:r>
            <w:r>
              <w:rPr>
                <w:rFonts w:hint="eastAsia"/>
                <w:szCs w:val="21"/>
                <w:vertAlign w:val="superscript"/>
              </w:rPr>
              <w:t>-3</w:t>
            </w:r>
          </w:p>
          <w:p>
            <w:pPr>
              <w:jc w:val="center"/>
              <w:rPr>
                <w:rFonts w:hint="eastAsia"/>
                <w:szCs w:val="21"/>
                <w:vertAlign w:val="superscript"/>
              </w:rPr>
            </w:pPr>
            <w:r>
              <w:rPr>
                <w:rFonts w:hint="eastAsia"/>
                <w:szCs w:val="21"/>
              </w:rPr>
              <w:t>10</w:t>
            </w:r>
            <w:r>
              <w:rPr>
                <w:rFonts w:hint="eastAsia"/>
                <w:szCs w:val="21"/>
                <w:vertAlign w:val="superscript"/>
              </w:rPr>
              <w:t>-6</w:t>
            </w:r>
          </w:p>
          <w:p>
            <w:pPr>
              <w:jc w:val="center"/>
              <w:rPr>
                <w:rFonts w:hint="eastAsia"/>
                <w:szCs w:val="21"/>
                <w:vertAlign w:val="superscript"/>
              </w:rPr>
            </w:pPr>
            <w:r>
              <w:rPr>
                <w:rFonts w:hint="eastAsia"/>
                <w:szCs w:val="21"/>
              </w:rPr>
              <w:t>10</w:t>
            </w:r>
            <w:r>
              <w:rPr>
                <w:rFonts w:hint="eastAsia"/>
                <w:szCs w:val="21"/>
                <w:vertAlign w:val="superscript"/>
              </w:rPr>
              <w:t>-9</w:t>
            </w:r>
          </w:p>
          <w:p>
            <w:pPr>
              <w:jc w:val="center"/>
              <w:rPr>
                <w:rFonts w:hint="eastAsia"/>
                <w:szCs w:val="21"/>
                <w:vertAlign w:val="superscript"/>
              </w:rPr>
            </w:pPr>
            <w:r>
              <w:rPr>
                <w:rFonts w:hint="eastAsia"/>
                <w:szCs w:val="21"/>
              </w:rPr>
              <w:t>10</w:t>
            </w:r>
            <w:r>
              <w:rPr>
                <w:rFonts w:hint="eastAsia"/>
                <w:szCs w:val="21"/>
                <w:vertAlign w:val="superscript"/>
              </w:rPr>
              <w:t>-12</w:t>
            </w:r>
          </w:p>
          <w:p>
            <w:pPr>
              <w:jc w:val="center"/>
              <w:rPr>
                <w:rFonts w:hint="eastAsia"/>
                <w:szCs w:val="21"/>
                <w:vertAlign w:val="superscript"/>
              </w:rPr>
            </w:pPr>
            <w:r>
              <w:rPr>
                <w:rFonts w:hint="eastAsia"/>
                <w:szCs w:val="21"/>
              </w:rPr>
              <w:t>10</w:t>
            </w:r>
            <w:r>
              <w:rPr>
                <w:rFonts w:hint="eastAsia"/>
                <w:szCs w:val="21"/>
                <w:vertAlign w:val="superscript"/>
              </w:rPr>
              <w:t>-15</w:t>
            </w:r>
          </w:p>
          <w:p>
            <w:pPr>
              <w:jc w:val="center"/>
              <w:rPr>
                <w:rFonts w:hint="eastAsia"/>
                <w:szCs w:val="21"/>
              </w:rPr>
            </w:pPr>
            <w:r>
              <w:rPr>
                <w:rFonts w:hint="eastAsia"/>
                <w:szCs w:val="21"/>
              </w:rPr>
              <w:t>10</w:t>
            </w:r>
            <w:r>
              <w:rPr>
                <w:rFonts w:hint="eastAsia"/>
                <w:szCs w:val="21"/>
                <w:vertAlign w:val="superscript"/>
              </w:rPr>
              <w:t>-18</w:t>
            </w:r>
          </w:p>
        </w:tc>
        <w:tc>
          <w:tcPr>
            <w:tcW w:w="1931" w:type="dxa"/>
            <w:noWrap w:val="0"/>
            <w:vAlign w:val="top"/>
          </w:tcPr>
          <w:p>
            <w:pPr>
              <w:jc w:val="center"/>
              <w:rPr>
                <w:rFonts w:hint="eastAsia"/>
                <w:szCs w:val="21"/>
              </w:rPr>
            </w:pPr>
            <w:r>
              <w:rPr>
                <w:rFonts w:hint="eastAsia"/>
                <w:szCs w:val="21"/>
              </w:rPr>
              <w:t>艾[可萨]</w:t>
            </w:r>
          </w:p>
          <w:p>
            <w:pPr>
              <w:jc w:val="center"/>
              <w:rPr>
                <w:rFonts w:hint="eastAsia"/>
                <w:szCs w:val="21"/>
              </w:rPr>
            </w:pPr>
            <w:r>
              <w:rPr>
                <w:rFonts w:hint="eastAsia"/>
                <w:szCs w:val="21"/>
              </w:rPr>
              <w:t>拍[它]</w:t>
            </w:r>
          </w:p>
          <w:p>
            <w:pPr>
              <w:jc w:val="center"/>
              <w:rPr>
                <w:rFonts w:hint="eastAsia"/>
                <w:szCs w:val="21"/>
              </w:rPr>
            </w:pPr>
            <w:r>
              <w:rPr>
                <w:rFonts w:hint="eastAsia"/>
                <w:szCs w:val="21"/>
              </w:rPr>
              <w:t>太[拉]</w:t>
            </w:r>
          </w:p>
          <w:p>
            <w:pPr>
              <w:jc w:val="center"/>
              <w:rPr>
                <w:rFonts w:hint="eastAsia"/>
                <w:szCs w:val="21"/>
              </w:rPr>
            </w:pPr>
            <w:r>
              <w:rPr>
                <w:rFonts w:hint="eastAsia"/>
                <w:szCs w:val="21"/>
              </w:rPr>
              <w:t>吉[咖]</w:t>
            </w:r>
          </w:p>
          <w:p>
            <w:pPr>
              <w:jc w:val="center"/>
              <w:rPr>
                <w:rFonts w:hint="eastAsia"/>
                <w:szCs w:val="21"/>
              </w:rPr>
            </w:pPr>
            <w:r>
              <w:rPr>
                <w:rFonts w:hint="eastAsia"/>
                <w:szCs w:val="21"/>
              </w:rPr>
              <w:t>兆</w:t>
            </w:r>
          </w:p>
          <w:p>
            <w:pPr>
              <w:jc w:val="center"/>
              <w:rPr>
                <w:rFonts w:hint="eastAsia"/>
                <w:szCs w:val="21"/>
              </w:rPr>
            </w:pPr>
            <w:r>
              <w:rPr>
                <w:rFonts w:hint="eastAsia"/>
                <w:szCs w:val="21"/>
              </w:rPr>
              <w:t>千</w:t>
            </w:r>
          </w:p>
          <w:p>
            <w:pPr>
              <w:jc w:val="center"/>
              <w:rPr>
                <w:rFonts w:hint="eastAsia"/>
                <w:szCs w:val="21"/>
              </w:rPr>
            </w:pPr>
            <w:r>
              <w:rPr>
                <w:rFonts w:hint="eastAsia"/>
                <w:szCs w:val="21"/>
              </w:rPr>
              <w:t>百</w:t>
            </w:r>
          </w:p>
          <w:p>
            <w:pPr>
              <w:jc w:val="center"/>
              <w:rPr>
                <w:rFonts w:hint="eastAsia"/>
                <w:szCs w:val="21"/>
              </w:rPr>
            </w:pPr>
            <w:r>
              <w:rPr>
                <w:rFonts w:hint="eastAsia"/>
                <w:szCs w:val="21"/>
              </w:rPr>
              <w:t>十</w:t>
            </w:r>
          </w:p>
          <w:p>
            <w:pPr>
              <w:jc w:val="center"/>
              <w:rPr>
                <w:rFonts w:hint="eastAsia"/>
                <w:szCs w:val="21"/>
              </w:rPr>
            </w:pPr>
            <w:r>
              <w:rPr>
                <w:rFonts w:hint="eastAsia"/>
                <w:szCs w:val="21"/>
              </w:rPr>
              <w:t>分</w:t>
            </w:r>
          </w:p>
          <w:p>
            <w:pPr>
              <w:jc w:val="center"/>
              <w:rPr>
                <w:rFonts w:hint="eastAsia"/>
                <w:szCs w:val="21"/>
              </w:rPr>
            </w:pPr>
            <w:r>
              <w:rPr>
                <w:rFonts w:hint="eastAsia"/>
                <w:szCs w:val="21"/>
              </w:rPr>
              <w:t>厘</w:t>
            </w:r>
          </w:p>
          <w:p>
            <w:pPr>
              <w:jc w:val="center"/>
              <w:rPr>
                <w:rFonts w:hint="eastAsia"/>
                <w:szCs w:val="21"/>
              </w:rPr>
            </w:pPr>
            <w:r>
              <w:rPr>
                <w:rFonts w:hint="eastAsia"/>
                <w:szCs w:val="21"/>
              </w:rPr>
              <w:t>毫</w:t>
            </w:r>
          </w:p>
          <w:p>
            <w:pPr>
              <w:jc w:val="center"/>
              <w:rPr>
                <w:rFonts w:hint="eastAsia"/>
                <w:szCs w:val="21"/>
              </w:rPr>
            </w:pPr>
            <w:r>
              <w:rPr>
                <w:rFonts w:hint="eastAsia"/>
                <w:szCs w:val="21"/>
              </w:rPr>
              <w:t>微</w:t>
            </w:r>
          </w:p>
          <w:p>
            <w:pPr>
              <w:jc w:val="center"/>
              <w:rPr>
                <w:rFonts w:hint="eastAsia"/>
                <w:szCs w:val="21"/>
              </w:rPr>
            </w:pPr>
            <w:r>
              <w:rPr>
                <w:rFonts w:hint="eastAsia"/>
                <w:szCs w:val="21"/>
              </w:rPr>
              <w:t>纳[诺]</w:t>
            </w:r>
          </w:p>
          <w:p>
            <w:pPr>
              <w:jc w:val="center"/>
              <w:rPr>
                <w:rFonts w:hint="eastAsia"/>
                <w:szCs w:val="21"/>
              </w:rPr>
            </w:pPr>
            <w:r>
              <w:rPr>
                <w:rFonts w:hint="eastAsia"/>
                <w:szCs w:val="21"/>
              </w:rPr>
              <w:t>皮[可]</w:t>
            </w:r>
          </w:p>
          <w:p>
            <w:pPr>
              <w:jc w:val="center"/>
              <w:rPr>
                <w:rFonts w:hint="eastAsia"/>
                <w:szCs w:val="21"/>
              </w:rPr>
            </w:pPr>
            <w:r>
              <w:rPr>
                <w:rFonts w:hint="eastAsia"/>
                <w:szCs w:val="21"/>
              </w:rPr>
              <w:t>飞[母托]</w:t>
            </w:r>
          </w:p>
          <w:p>
            <w:pPr>
              <w:jc w:val="center"/>
              <w:rPr>
                <w:rFonts w:hint="eastAsia"/>
                <w:szCs w:val="21"/>
              </w:rPr>
            </w:pPr>
            <w:r>
              <w:rPr>
                <w:rFonts w:hint="eastAsia"/>
                <w:szCs w:val="21"/>
              </w:rPr>
              <w:t>阿[托]</w:t>
            </w:r>
          </w:p>
        </w:tc>
        <w:tc>
          <w:tcPr>
            <w:tcW w:w="1889" w:type="dxa"/>
            <w:noWrap w:val="0"/>
            <w:vAlign w:val="top"/>
          </w:tcPr>
          <w:p>
            <w:pPr>
              <w:jc w:val="center"/>
              <w:rPr>
                <w:rFonts w:hint="eastAsia"/>
                <w:szCs w:val="21"/>
              </w:rPr>
            </w:pPr>
            <w:r>
              <w:rPr>
                <w:rFonts w:hint="eastAsia"/>
                <w:szCs w:val="21"/>
              </w:rPr>
              <w:t>E</w:t>
            </w:r>
          </w:p>
          <w:p>
            <w:pPr>
              <w:jc w:val="center"/>
              <w:rPr>
                <w:rFonts w:hint="eastAsia"/>
                <w:szCs w:val="21"/>
              </w:rPr>
            </w:pPr>
            <w:r>
              <w:rPr>
                <w:rFonts w:hint="eastAsia"/>
                <w:szCs w:val="21"/>
              </w:rPr>
              <w:t>P</w:t>
            </w:r>
          </w:p>
          <w:p>
            <w:pPr>
              <w:jc w:val="center"/>
              <w:rPr>
                <w:rFonts w:hint="eastAsia"/>
                <w:szCs w:val="21"/>
              </w:rPr>
            </w:pPr>
            <w:r>
              <w:rPr>
                <w:rFonts w:hint="eastAsia"/>
                <w:szCs w:val="21"/>
              </w:rPr>
              <w:t>T</w:t>
            </w:r>
          </w:p>
          <w:p>
            <w:pPr>
              <w:jc w:val="center"/>
              <w:rPr>
                <w:rFonts w:hint="eastAsia"/>
                <w:szCs w:val="21"/>
              </w:rPr>
            </w:pPr>
            <w:r>
              <w:rPr>
                <w:rFonts w:hint="eastAsia"/>
                <w:szCs w:val="21"/>
              </w:rPr>
              <w:t>G</w:t>
            </w:r>
          </w:p>
          <w:p>
            <w:pPr>
              <w:jc w:val="center"/>
              <w:rPr>
                <w:rFonts w:hint="eastAsia"/>
                <w:szCs w:val="21"/>
              </w:rPr>
            </w:pPr>
            <w:r>
              <w:rPr>
                <w:rFonts w:hint="eastAsia"/>
                <w:szCs w:val="21"/>
              </w:rPr>
              <w:t>M</w:t>
            </w:r>
          </w:p>
          <w:p>
            <w:pPr>
              <w:jc w:val="center"/>
              <w:rPr>
                <w:rFonts w:hint="eastAsia"/>
                <w:szCs w:val="21"/>
              </w:rPr>
            </w:pPr>
            <w:r>
              <w:rPr>
                <w:rFonts w:hint="eastAsia"/>
                <w:szCs w:val="21"/>
              </w:rPr>
              <w:t>K</w:t>
            </w:r>
          </w:p>
          <w:p>
            <w:pPr>
              <w:jc w:val="center"/>
              <w:rPr>
                <w:rFonts w:hint="eastAsia"/>
                <w:szCs w:val="21"/>
              </w:rPr>
            </w:pPr>
            <w:r>
              <w:rPr>
                <w:rFonts w:hint="eastAsia"/>
                <w:szCs w:val="21"/>
              </w:rPr>
              <w:t>H</w:t>
            </w:r>
          </w:p>
          <w:p>
            <w:pPr>
              <w:jc w:val="center"/>
              <w:rPr>
                <w:rFonts w:hint="eastAsia"/>
                <w:szCs w:val="21"/>
              </w:rPr>
            </w:pPr>
            <w:r>
              <w:rPr>
                <w:rFonts w:hint="eastAsia"/>
                <w:szCs w:val="21"/>
              </w:rPr>
              <w:t>Da</w:t>
            </w:r>
          </w:p>
          <w:p>
            <w:pPr>
              <w:jc w:val="center"/>
              <w:rPr>
                <w:rFonts w:hint="eastAsia"/>
                <w:szCs w:val="21"/>
              </w:rPr>
            </w:pPr>
            <w:r>
              <w:rPr>
                <w:rFonts w:hint="eastAsia"/>
                <w:szCs w:val="21"/>
              </w:rPr>
              <w:t>D</w:t>
            </w:r>
          </w:p>
          <w:p>
            <w:pPr>
              <w:jc w:val="center"/>
              <w:rPr>
                <w:rFonts w:hint="eastAsia"/>
                <w:szCs w:val="21"/>
              </w:rPr>
            </w:pPr>
            <w:r>
              <w:rPr>
                <w:rFonts w:hint="eastAsia"/>
                <w:szCs w:val="21"/>
              </w:rPr>
              <w:t>C</w:t>
            </w:r>
          </w:p>
          <w:p>
            <w:pPr>
              <w:jc w:val="center"/>
              <w:rPr>
                <w:rFonts w:hint="eastAsia"/>
                <w:szCs w:val="21"/>
              </w:rPr>
            </w:pPr>
            <w:r>
              <w:rPr>
                <w:rFonts w:hint="eastAsia"/>
                <w:szCs w:val="21"/>
              </w:rPr>
              <w:t>M</w:t>
            </w:r>
          </w:p>
          <w:p>
            <w:pPr>
              <w:jc w:val="center"/>
              <w:rPr>
                <w:rFonts w:hint="eastAsia"/>
                <w:szCs w:val="21"/>
              </w:rPr>
            </w:pPr>
            <w:r>
              <w:rPr>
                <w:position w:val="-10"/>
                <w:szCs w:val="21"/>
              </w:rPr>
              <w:object>
                <v:shape id="_x0000_i1037" o:spt="75" type="#_x0000_t75" style="height:13pt;width:12pt;" o:ole="t" filled="f" o:preferrelative="t" stroked="f" coordsize="21600,21600">
                  <v:path/>
                  <v:fill on="f" alignshape="1" focussize="0,0"/>
                  <v:stroke on="f"/>
                  <v:imagedata r:id="rId33" grayscale="f" bilevel="f" o:title=""/>
                  <o:lock v:ext="edit" aspectratio="t"/>
                  <w10:wrap type="none"/>
                  <w10:anchorlock/>
                </v:shape>
                <o:OLEObject Type="Embed" ProgID="Equation.3" ShapeID="_x0000_i1037" DrawAspect="Content" ObjectID="_1468075737" r:id="rId32">
                  <o:LockedField>false</o:LockedField>
                </o:OLEObject>
              </w:object>
            </w:r>
          </w:p>
          <w:p>
            <w:pPr>
              <w:jc w:val="center"/>
              <w:rPr>
                <w:rFonts w:hint="eastAsia"/>
                <w:szCs w:val="21"/>
              </w:rPr>
            </w:pPr>
            <w:r>
              <w:rPr>
                <w:rFonts w:hint="eastAsia"/>
                <w:szCs w:val="21"/>
              </w:rPr>
              <w:t>N</w:t>
            </w:r>
          </w:p>
          <w:p>
            <w:pPr>
              <w:jc w:val="center"/>
              <w:rPr>
                <w:rFonts w:hint="eastAsia"/>
                <w:szCs w:val="21"/>
              </w:rPr>
            </w:pPr>
            <w:r>
              <w:rPr>
                <w:rFonts w:hint="eastAsia"/>
                <w:szCs w:val="21"/>
              </w:rPr>
              <w:t>P</w:t>
            </w:r>
          </w:p>
          <w:p>
            <w:pPr>
              <w:jc w:val="center"/>
              <w:rPr>
                <w:rFonts w:hint="eastAsia"/>
                <w:szCs w:val="21"/>
              </w:rPr>
            </w:pPr>
            <w:r>
              <w:rPr>
                <w:rFonts w:hint="eastAsia"/>
                <w:szCs w:val="21"/>
              </w:rPr>
              <w:t>F</w:t>
            </w:r>
          </w:p>
          <w:p>
            <w:pPr>
              <w:jc w:val="center"/>
              <w:rPr>
                <w:rFonts w:hint="eastAsia"/>
                <w:szCs w:val="21"/>
              </w:rPr>
            </w:pPr>
            <w:r>
              <w:rPr>
                <w:rFonts w:hint="eastAsia"/>
                <w:szCs w:val="21"/>
              </w:rPr>
              <w:t>A</w:t>
            </w:r>
          </w:p>
        </w:tc>
      </w:tr>
    </w:tbl>
    <w:p>
      <w:pPr>
        <w:rPr>
          <w:rFonts w:hint="eastAsia"/>
          <w:szCs w:val="21"/>
        </w:rPr>
      </w:pPr>
    </w:p>
    <w:p>
      <w:pPr>
        <w:rPr>
          <w:rFonts w:hint="eastAsia"/>
          <w:szCs w:val="21"/>
        </w:rPr>
      </w:pPr>
      <w:r>
        <w:rPr>
          <w:rFonts w:hint="eastAsia"/>
          <w:szCs w:val="21"/>
        </w:rPr>
        <w:t>注：1.周、月、年（年的符号为a），为一般常用时间单位；</w:t>
      </w:r>
    </w:p>
    <w:p>
      <w:pPr>
        <w:ind w:firstLine="435"/>
        <w:rPr>
          <w:rFonts w:hint="eastAsia"/>
          <w:szCs w:val="21"/>
        </w:rPr>
      </w:pPr>
      <w:r>
        <w:rPr>
          <w:rFonts w:hint="eastAsia"/>
          <w:szCs w:val="21"/>
        </w:rPr>
        <w:t>2.[ ]内的字，是在不致混淆的情况下，可以省略的字；</w:t>
      </w:r>
    </w:p>
    <w:p>
      <w:pPr>
        <w:ind w:firstLine="435"/>
        <w:rPr>
          <w:rFonts w:hint="eastAsia"/>
          <w:szCs w:val="21"/>
        </w:rPr>
      </w:pPr>
      <w:r>
        <w:rPr>
          <w:rFonts w:hint="eastAsia"/>
          <w:szCs w:val="21"/>
        </w:rPr>
        <w:t>3.( )内的字为前者的同义语；</w:t>
      </w:r>
    </w:p>
    <w:p>
      <w:pPr>
        <w:ind w:firstLine="435"/>
        <w:rPr>
          <w:rFonts w:hint="eastAsia"/>
          <w:szCs w:val="21"/>
        </w:rPr>
      </w:pPr>
      <w:r>
        <w:rPr>
          <w:rFonts w:hint="eastAsia"/>
          <w:szCs w:val="21"/>
        </w:rPr>
        <w:t>4.角度单位分秒的符号不处于数字后时，用括号；</w:t>
      </w:r>
    </w:p>
    <w:p>
      <w:pPr>
        <w:ind w:firstLine="435"/>
        <w:rPr>
          <w:rFonts w:hint="eastAsia"/>
          <w:szCs w:val="21"/>
        </w:rPr>
      </w:pPr>
      <w:r>
        <w:rPr>
          <w:rFonts w:hint="eastAsia"/>
          <w:szCs w:val="21"/>
        </w:rPr>
        <w:t>5.升的符号中，小写字母1为备用符号；</w:t>
      </w:r>
    </w:p>
    <w:p>
      <w:pPr>
        <w:ind w:firstLine="435"/>
        <w:rPr>
          <w:rFonts w:hint="eastAsia"/>
          <w:szCs w:val="21"/>
        </w:rPr>
      </w:pPr>
      <w:r>
        <w:rPr>
          <w:rFonts w:hint="eastAsia"/>
          <w:szCs w:val="21"/>
        </w:rPr>
        <w:t>6.r为“转”的符号；</w:t>
      </w:r>
    </w:p>
    <w:p>
      <w:pPr>
        <w:ind w:firstLine="435"/>
        <w:rPr>
          <w:rFonts w:hint="eastAsia"/>
          <w:szCs w:val="21"/>
        </w:rPr>
      </w:pPr>
      <w:r>
        <w:rPr>
          <w:rFonts w:hint="eastAsia"/>
          <w:szCs w:val="21"/>
        </w:rPr>
        <w:t>7.人民生活和贸易中，也把质量习惯称为重量；</w:t>
      </w:r>
    </w:p>
    <w:p>
      <w:pPr>
        <w:ind w:firstLine="435"/>
        <w:rPr>
          <w:rFonts w:hint="eastAsia"/>
          <w:szCs w:val="21"/>
        </w:rPr>
      </w:pPr>
      <w:r>
        <w:rPr>
          <w:rFonts w:hint="eastAsia"/>
          <w:szCs w:val="21"/>
        </w:rPr>
        <w:t>8.公里为千米的俗称，符号为km；</w:t>
      </w:r>
    </w:p>
    <w:p>
      <w:pPr>
        <w:ind w:firstLine="435"/>
        <w:rPr>
          <w:rFonts w:hint="eastAsia"/>
          <w:szCs w:val="21"/>
        </w:rPr>
      </w:pPr>
      <w:r>
        <w:rPr>
          <w:rFonts w:hint="eastAsia"/>
          <w:szCs w:val="21"/>
        </w:rPr>
        <w:t>9.10</w:t>
      </w:r>
      <w:r>
        <w:rPr>
          <w:rFonts w:hint="eastAsia"/>
          <w:szCs w:val="21"/>
          <w:vertAlign w:val="superscript"/>
        </w:rPr>
        <w:t>4</w:t>
      </w:r>
      <w:r>
        <w:rPr>
          <w:rFonts w:hint="eastAsia"/>
          <w:szCs w:val="21"/>
        </w:rPr>
        <w:t>称为万，10</w:t>
      </w:r>
      <w:r>
        <w:rPr>
          <w:rFonts w:hint="eastAsia"/>
          <w:szCs w:val="21"/>
          <w:vertAlign w:val="superscript"/>
        </w:rPr>
        <w:t>8</w:t>
      </w:r>
      <w:r>
        <w:rPr>
          <w:rFonts w:hint="eastAsia"/>
          <w:szCs w:val="21"/>
        </w:rPr>
        <w:t>称为亿，10</w:t>
      </w:r>
      <w:r>
        <w:rPr>
          <w:rFonts w:hint="eastAsia"/>
          <w:szCs w:val="21"/>
          <w:vertAlign w:val="superscript"/>
        </w:rPr>
        <w:t>12</w:t>
      </w:r>
      <w:r>
        <w:rPr>
          <w:rFonts w:hint="eastAsia"/>
          <w:szCs w:val="21"/>
        </w:rPr>
        <w:t>称为万亿，这类数字的使用不受词头名称的影响，但不应与词头混淆。</w:t>
      </w:r>
    </w:p>
    <w:p>
      <w:pPr>
        <w:rPr>
          <w:rFonts w:hint="eastAsia"/>
          <w:szCs w:val="21"/>
        </w:rPr>
      </w:pPr>
    </w:p>
    <w:p>
      <w:pPr>
        <w:rPr>
          <w:rFonts w:hint="eastAsia"/>
          <w:szCs w:val="21"/>
        </w:rPr>
      </w:pPr>
      <w:r>
        <w:rPr>
          <w:rFonts w:hint="eastAsia"/>
          <w:szCs w:val="21"/>
        </w:rPr>
        <w:t>附录二                 封面示例</w:t>
      </w: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0" w:hRule="atLeast"/>
        </w:trPr>
        <w:tc>
          <w:tcPr>
            <w:tcW w:w="5040" w:type="dxa"/>
            <w:noWrap w:val="0"/>
            <w:vAlign w:val="top"/>
          </w:tcPr>
          <w:p>
            <w:pPr>
              <w:rPr>
                <w:rFonts w:hint="eastAsia"/>
                <w:szCs w:val="21"/>
              </w:rPr>
            </w:pPr>
          </w:p>
          <w:p>
            <w:pPr>
              <w:jc w:val="center"/>
              <w:rPr>
                <w:rFonts w:hint="eastAsia"/>
                <w:b/>
                <w:sz w:val="32"/>
                <w:szCs w:val="32"/>
              </w:rPr>
            </w:pPr>
            <w:r>
              <w:rPr>
                <w:rFonts w:hint="eastAsia"/>
                <w:b/>
                <w:sz w:val="32"/>
                <w:szCs w:val="32"/>
              </w:rPr>
              <w:t>哈 尔 滨 理 工 大 学</w:t>
            </w:r>
          </w:p>
          <w:p>
            <w:pPr>
              <w:jc w:val="center"/>
              <w:rPr>
                <w:rFonts w:hint="eastAsia"/>
                <w:b/>
                <w:sz w:val="32"/>
                <w:szCs w:val="32"/>
              </w:rPr>
            </w:pPr>
            <w:r>
              <w:rPr>
                <w:rFonts w:hint="eastAsia"/>
                <w:szCs w:val="21"/>
              </w:rPr>
              <w:t>（宋体、二号、加粗、居中、字间空一格）</w:t>
            </w:r>
          </w:p>
          <w:p>
            <w:pPr>
              <w:jc w:val="center"/>
              <w:rPr>
                <w:rFonts w:hint="eastAsia"/>
                <w:b/>
                <w:sz w:val="52"/>
                <w:szCs w:val="52"/>
              </w:rPr>
            </w:pPr>
            <w:r>
              <w:rPr>
                <w:rFonts w:hint="eastAsia"/>
                <w:b/>
                <w:sz w:val="52"/>
                <w:szCs w:val="52"/>
              </w:rPr>
              <w:t>毕  业  设  计</w:t>
            </w:r>
          </w:p>
          <w:p>
            <w:pPr>
              <w:jc w:val="center"/>
              <w:rPr>
                <w:rFonts w:hint="eastAsia"/>
                <w:szCs w:val="21"/>
              </w:rPr>
            </w:pPr>
            <w:r>
              <w:rPr>
                <w:rFonts w:hint="eastAsia"/>
                <w:szCs w:val="21"/>
              </w:rPr>
              <w:t>（宋体、初号、加粗、居中、字间空二格）</w:t>
            </w: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ind w:firstLine="1039" w:firstLineChars="493"/>
              <w:rPr>
                <w:rFonts w:hint="eastAsia"/>
                <w:b/>
                <w:szCs w:val="21"/>
              </w:rPr>
            </w:pPr>
            <w:r>
              <w:rPr>
                <w:rFonts w:hint="eastAsia"/>
                <w:b/>
                <w:szCs w:val="21"/>
              </w:rPr>
              <w:t>题    目：</w:t>
            </w:r>
            <w:r>
              <w:rPr>
                <w:rFonts w:hint="eastAsia"/>
                <w:b/>
                <w:szCs w:val="21"/>
                <w:u w:val="single"/>
              </w:rPr>
              <w:t xml:space="preserve">            </w:t>
            </w:r>
          </w:p>
          <w:p>
            <w:pPr>
              <w:ind w:firstLine="1039" w:firstLineChars="493"/>
              <w:rPr>
                <w:rFonts w:hint="eastAsia"/>
                <w:b/>
                <w:szCs w:val="21"/>
              </w:rPr>
            </w:pPr>
            <w:r>
              <w:rPr>
                <w:rFonts w:hint="eastAsia"/>
                <w:b/>
                <w:szCs w:val="21"/>
              </w:rPr>
              <w:t>院 、 系：</w:t>
            </w:r>
            <w:r>
              <w:rPr>
                <w:rFonts w:hint="eastAsia"/>
                <w:b/>
                <w:szCs w:val="21"/>
                <w:u w:val="single"/>
              </w:rPr>
              <w:t xml:space="preserve">            </w:t>
            </w:r>
          </w:p>
          <w:p>
            <w:pPr>
              <w:ind w:firstLine="1039" w:firstLineChars="493"/>
              <w:rPr>
                <w:rFonts w:hint="eastAsia"/>
                <w:b/>
                <w:szCs w:val="21"/>
              </w:rPr>
            </w:pPr>
            <w:r>
              <w:rPr>
                <w:rFonts w:hint="eastAsia"/>
                <w:b/>
                <w:szCs w:val="21"/>
              </w:rPr>
              <w:t>姓    名：</w:t>
            </w:r>
            <w:r>
              <w:rPr>
                <w:rFonts w:hint="eastAsia"/>
                <w:b/>
                <w:szCs w:val="21"/>
                <w:u w:val="single"/>
              </w:rPr>
              <w:t xml:space="preserve">            </w:t>
            </w:r>
          </w:p>
          <w:p>
            <w:pPr>
              <w:ind w:firstLine="1039" w:firstLineChars="493"/>
              <w:rPr>
                <w:rFonts w:hint="eastAsia"/>
                <w:b/>
                <w:szCs w:val="21"/>
              </w:rPr>
            </w:pPr>
            <w:r>
              <w:rPr>
                <w:rFonts w:hint="eastAsia"/>
                <w:b/>
                <w:szCs w:val="21"/>
              </w:rPr>
              <w:t>指导教师：</w:t>
            </w:r>
            <w:r>
              <w:rPr>
                <w:rFonts w:hint="eastAsia"/>
                <w:b/>
                <w:szCs w:val="21"/>
                <w:u w:val="single"/>
              </w:rPr>
              <w:t xml:space="preserve">            </w:t>
            </w:r>
          </w:p>
          <w:p>
            <w:pPr>
              <w:ind w:firstLine="1035" w:firstLineChars="491"/>
              <w:rPr>
                <w:rFonts w:hint="eastAsia"/>
                <w:b/>
                <w:szCs w:val="21"/>
              </w:rPr>
            </w:pPr>
            <w:r>
              <w:rPr>
                <w:rFonts w:hint="eastAsia"/>
                <w:b/>
                <w:szCs w:val="21"/>
              </w:rPr>
              <w:t>系 主 任：</w:t>
            </w:r>
            <w:r>
              <w:rPr>
                <w:rFonts w:hint="eastAsia"/>
                <w:b/>
                <w:szCs w:val="21"/>
                <w:u w:val="single"/>
              </w:rPr>
              <w:t xml:space="preserve">            </w:t>
            </w:r>
          </w:p>
          <w:p>
            <w:pPr>
              <w:jc w:val="center"/>
              <w:rPr>
                <w:rFonts w:hint="eastAsia"/>
                <w:szCs w:val="21"/>
              </w:rPr>
            </w:pPr>
            <w:r>
              <w:rPr>
                <w:rFonts w:hint="eastAsia"/>
                <w:szCs w:val="21"/>
              </w:rPr>
              <w:t>（宋体、三号、加粗、居中）</w:t>
            </w:r>
          </w:p>
          <w:p>
            <w:pPr>
              <w:jc w:val="center"/>
              <w:rPr>
                <w:rFonts w:hint="eastAsia"/>
                <w:b/>
                <w:szCs w:val="21"/>
              </w:rPr>
            </w:pPr>
            <w:r>
              <w:rPr>
                <w:rFonts w:hint="eastAsia"/>
                <w:b/>
                <w:szCs w:val="21"/>
              </w:rPr>
              <w:t>年    月    日</w:t>
            </w:r>
          </w:p>
          <w:p>
            <w:pPr>
              <w:jc w:val="center"/>
              <w:rPr>
                <w:rFonts w:hint="eastAsia"/>
                <w:szCs w:val="21"/>
              </w:rPr>
            </w:pPr>
            <w:r>
              <w:rPr>
                <w:rFonts w:hint="eastAsia"/>
                <w:szCs w:val="21"/>
              </w:rPr>
              <w:t>（宋体、四号、加粗、居中）</w:t>
            </w:r>
          </w:p>
        </w:tc>
      </w:tr>
    </w:tbl>
    <w:p>
      <w:pPr>
        <w:rPr>
          <w:rFonts w:hint="eastAsia"/>
          <w:szCs w:val="21"/>
        </w:rPr>
      </w:pPr>
      <w:r>
        <w:rPr>
          <w:rFonts w:hint="eastAsia"/>
          <w:szCs w:val="21"/>
        </w:rPr>
        <w:t>附录三                 摘要示例</w:t>
      </w:r>
    </w:p>
    <w:p>
      <w:pPr>
        <w:rPr>
          <w:rFonts w:hint="eastAsia"/>
          <w:szCs w:val="21"/>
        </w:rPr>
      </w:pP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1" w:hRule="atLeast"/>
        </w:trPr>
        <w:tc>
          <w:tcPr>
            <w:tcW w:w="5040" w:type="dxa"/>
            <w:noWrap w:val="0"/>
            <w:vAlign w:val="top"/>
          </w:tcPr>
          <w:p>
            <w:pPr>
              <w:jc w:val="center"/>
              <w:rPr>
                <w:rFonts w:hint="eastAsia" w:ascii="黑体" w:hAnsi="黑体" w:eastAsia="黑体"/>
                <w:szCs w:val="21"/>
              </w:rPr>
            </w:pPr>
            <w:r>
              <w:rPr>
                <w:rFonts w:hint="eastAsia" w:ascii="黑体" w:hAnsi="黑体" w:eastAsia="黑体"/>
                <w:szCs w:val="21"/>
              </w:rPr>
              <w:t>网络信息挖掘技术在电子商务中应用的研究</w:t>
            </w:r>
          </w:p>
          <w:p>
            <w:pPr>
              <w:pStyle w:val="9"/>
              <w:spacing w:after="0"/>
              <w:ind w:firstLine="0"/>
              <w:jc w:val="center"/>
              <w:rPr>
                <w:rFonts w:hint="eastAsia" w:ascii="黑体" w:eastAsia="黑体"/>
                <w:szCs w:val="21"/>
              </w:rPr>
            </w:pPr>
            <w:r>
              <w:rPr>
                <w:rFonts w:hint="eastAsia" w:ascii="黑体" w:eastAsia="黑体"/>
                <w:szCs w:val="21"/>
              </w:rPr>
              <w:t>摘    要</w:t>
            </w:r>
          </w:p>
          <w:p>
            <w:pPr>
              <w:jc w:val="center"/>
              <w:rPr>
                <w:rFonts w:hint="eastAsia" w:ascii="黑体" w:eastAsia="黑体"/>
                <w:b/>
              </w:rPr>
            </w:pPr>
            <w:r>
              <w:rPr>
                <w:rFonts w:hint="eastAsia"/>
              </w:rPr>
              <w:t>（黑体、小二号、居中）</w:t>
            </w:r>
          </w:p>
          <w:p>
            <w:pPr>
              <w:widowControl/>
              <w:ind w:firstLine="420" w:firstLineChars="200"/>
              <w:rPr>
                <w:rFonts w:hint="eastAsia" w:ascii="宋体" w:hAnsi="宋体" w:cs="宋体"/>
                <w:kern w:val="0"/>
                <w:szCs w:val="21"/>
              </w:rPr>
            </w:pPr>
            <w:r>
              <w:rPr>
                <w:rFonts w:hint="eastAsia" w:ascii="宋体" w:hAnsi="宋体" w:cs="宋体"/>
                <w:kern w:val="0"/>
                <w:szCs w:val="21"/>
              </w:rPr>
              <w:t>网络信息挖掘是数据挖掘技术中的一个新的领域。它涉及到网络技术、数据挖掘技术、多媒体技术、文本处理技术、人工智能技术等多个领域。在竞争激烈的网络经济发展中，网上厂商必须很好地考虑顾客的需要和利益。作为电子商务成功的重要因素，</w:t>
            </w:r>
            <w:r>
              <w:rPr>
                <w:kern w:val="0"/>
                <w:szCs w:val="21"/>
              </w:rPr>
              <w:t>WebMining</w:t>
            </w:r>
            <w:r>
              <w:rPr>
                <w:rFonts w:hint="eastAsia" w:ascii="宋体" w:hAnsi="宋体" w:cs="宋体"/>
                <w:kern w:val="0"/>
                <w:szCs w:val="21"/>
              </w:rPr>
              <w:t>必将成为一种核心的关键性技术。</w:t>
            </w:r>
          </w:p>
          <w:p>
            <w:pPr>
              <w:pStyle w:val="9"/>
              <w:ind w:firstLine="0"/>
              <w:rPr>
                <w:rFonts w:hint="eastAsia" w:ascii="宋体" w:hAnsi="宋体"/>
                <w:szCs w:val="21"/>
              </w:rPr>
            </w:pPr>
            <w:r>
              <w:rPr>
                <w:rFonts w:hint="eastAsia" w:ascii="宋体" w:hAnsi="宋体"/>
                <w:szCs w:val="21"/>
              </w:rPr>
              <w:t xml:space="preserve">    </w:t>
            </w:r>
            <w:r>
              <w:rPr>
                <w:rFonts w:ascii="宋体" w:hAnsi="宋体"/>
                <w:szCs w:val="21"/>
              </w:rPr>
              <w:t>……</w:t>
            </w:r>
          </w:p>
          <w:p>
            <w:pPr>
              <w:pStyle w:val="9"/>
              <w:ind w:firstLine="0"/>
              <w:rPr>
                <w:rFonts w:hint="eastAsia" w:ascii="宋体" w:hAnsi="宋体"/>
                <w:szCs w:val="21"/>
              </w:rPr>
            </w:pPr>
            <w:r>
              <w:rPr>
                <w:rFonts w:hint="eastAsia" w:ascii="宋体" w:hAnsi="宋体"/>
                <w:szCs w:val="21"/>
              </w:rPr>
              <w:t xml:space="preserve">    </w:t>
            </w:r>
            <w:r>
              <w:rPr>
                <w:rFonts w:ascii="宋体" w:hAnsi="宋体"/>
                <w:szCs w:val="21"/>
              </w:rPr>
              <w:t>……</w:t>
            </w:r>
          </w:p>
          <w:p>
            <w:pPr>
              <w:pStyle w:val="9"/>
              <w:ind w:firstLine="0"/>
              <w:rPr>
                <w:rFonts w:hint="eastAsia" w:ascii="宋体" w:hAnsi="宋体"/>
                <w:szCs w:val="21"/>
              </w:rPr>
            </w:pPr>
          </w:p>
          <w:p>
            <w:pPr>
              <w:pStyle w:val="9"/>
              <w:ind w:firstLine="0"/>
              <w:rPr>
                <w:rFonts w:hint="eastAsia" w:ascii="宋体" w:hAnsi="宋体"/>
                <w:szCs w:val="21"/>
              </w:rPr>
            </w:pPr>
          </w:p>
          <w:p>
            <w:pPr>
              <w:rPr>
                <w:rFonts w:hint="eastAsia" w:ascii="宋体" w:hAnsi="宋体"/>
                <w:szCs w:val="21"/>
              </w:rPr>
            </w:pPr>
            <w:r>
              <w:rPr>
                <w:rFonts w:hint="eastAsia" w:ascii="黑体" w:eastAsia="黑体"/>
                <w:szCs w:val="21"/>
              </w:rPr>
              <w:t>关键词</w:t>
            </w:r>
            <w:r>
              <w:rPr>
                <w:rFonts w:hint="eastAsia"/>
                <w:szCs w:val="21"/>
              </w:rPr>
              <w:t>　</w:t>
            </w:r>
            <w:r>
              <w:rPr>
                <w:rFonts w:hint="eastAsia" w:ascii="宋体" w:hAnsi="宋体"/>
                <w:szCs w:val="21"/>
              </w:rPr>
              <w:t>网络信息挖掘；电子商务；数据挖掘</w:t>
            </w:r>
          </w:p>
          <w:p>
            <w:pPr>
              <w:rPr>
                <w:rFonts w:hint="eastAsia" w:ascii="黑体" w:eastAsia="黑体"/>
                <w:szCs w:val="21"/>
              </w:rPr>
            </w:pPr>
            <w:r>
              <w:rPr>
                <w:b/>
                <w:szCs w:val="21"/>
              </w:rPr>
              <mc:AlternateContent>
                <mc:Choice Requires="wps">
                  <w:drawing>
                    <wp:anchor distT="0" distB="0" distL="114300" distR="114300" simplePos="0" relativeHeight="251659264" behindDoc="0" locked="0" layoutInCell="1" allowOverlap="1">
                      <wp:simplePos x="0" y="0"/>
                      <wp:positionH relativeFrom="column">
                        <wp:posOffset>277495</wp:posOffset>
                      </wp:positionH>
                      <wp:positionV relativeFrom="paragraph">
                        <wp:posOffset>-4445</wp:posOffset>
                      </wp:positionV>
                      <wp:extent cx="3175" cy="207645"/>
                      <wp:effectExtent l="36830" t="0" r="36195" b="5715"/>
                      <wp:wrapNone/>
                      <wp:docPr id="1" name="直接连接符 1"/>
                      <wp:cNvGraphicFramePr/>
                      <a:graphic xmlns:a="http://schemas.openxmlformats.org/drawingml/2006/main">
                        <a:graphicData uri="http://schemas.microsoft.com/office/word/2010/wordprocessingShape">
                          <wps:wsp>
                            <wps:cNvCnPr/>
                            <wps:spPr>
                              <a:xfrm flipH="1" flipV="1">
                                <a:off x="0" y="0"/>
                                <a:ext cx="3175" cy="20764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 y;margin-left:21.85pt;margin-top:-0.35pt;height:16.35pt;width:0.25pt;z-index:251659264;mso-width-relative:page;mso-height-relative:page;" filled="f" stroked="t" coordsize="21600,21600" o:gfxdata="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&#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DiVCjWAAAABgEAAA8AAAAAAAAAAQAgAAAAIgAAAGRy&#10;cy9kb3ducmV2LnhtbFBLAQIUABQAAAAIAIdO4kDTjI4CBwIAAP4DAAAOAAAAAAAAAAEAIAAAACUB&#10;AABkcnMvZTJvRG9jLnhtbFBLBQYAAAAABgAGAFkBAACeBQAAAAA=&#10;">
                      <v:fill on="f" focussize="0,0"/>
                      <v:stroke color="#000000" joinstyle="round" endarrow="block"/>
                      <v:imagedata o:title=""/>
                      <o:lock v:ext="edit" aspectratio="f"/>
                    </v:line>
                  </w:pict>
                </mc:Fallback>
              </mc:AlternateContent>
            </w:r>
          </w:p>
          <w:p>
            <w:pPr>
              <w:rPr>
                <w:rFonts w:hint="eastAsia"/>
                <w:szCs w:val="21"/>
              </w:rPr>
            </w:pPr>
            <w:r>
              <w:rPr>
                <w:rFonts w:hint="eastAsia" w:ascii="黑体" w:eastAsia="黑体"/>
                <w:szCs w:val="21"/>
              </w:rPr>
              <w:t>（小四、黑体）</w:t>
            </w:r>
          </w:p>
        </w:tc>
      </w:tr>
    </w:tbl>
    <w:p>
      <w:pPr>
        <w:rPr>
          <w:rFonts w:hint="eastAsia"/>
          <w:szCs w:val="21"/>
        </w:rPr>
      </w:pPr>
    </w:p>
    <w:p>
      <w:pPr>
        <w:rPr>
          <w:rFonts w:hint="eastAsia"/>
          <w:szCs w:val="21"/>
        </w:rPr>
      </w:pPr>
      <w:r>
        <w:rPr>
          <w:rFonts w:hint="eastAsia"/>
          <w:szCs w:val="21"/>
        </w:rPr>
        <w:t>附录四                 目录示例</w:t>
      </w:r>
    </w:p>
    <w:p>
      <w:pPr>
        <w:rPr>
          <w:rFonts w:hint="eastAsia"/>
          <w:szCs w:val="21"/>
        </w:rPr>
      </w:pP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5" w:hRule="atLeast"/>
        </w:trPr>
        <w:tc>
          <w:tcPr>
            <w:tcW w:w="5040" w:type="dxa"/>
            <w:noWrap w:val="0"/>
            <w:vAlign w:val="top"/>
          </w:tcPr>
          <w:p>
            <w:pPr>
              <w:jc w:val="center"/>
              <w:rPr>
                <w:rFonts w:hint="eastAsia"/>
                <w:b/>
                <w:szCs w:val="21"/>
              </w:rPr>
            </w:pPr>
            <w:bookmarkStart w:id="0" w:name="_Toc8028253"/>
            <w:bookmarkStart w:id="1" w:name="_Toc8028149"/>
            <w:bookmarkStart w:id="2" w:name="_Toc8029559"/>
            <w:r>
              <w:rPr>
                <w:rFonts w:hint="eastAsia"/>
                <w:b/>
                <w:szCs w:val="21"/>
              </w:rPr>
              <w:t>目    录</w:t>
            </w:r>
            <w:bookmarkEnd w:id="0"/>
            <w:bookmarkEnd w:id="1"/>
            <w:bookmarkEnd w:id="2"/>
          </w:p>
          <w:p>
            <w:pPr>
              <w:jc w:val="center"/>
              <w:rPr>
                <w:rFonts w:hint="eastAsia"/>
                <w:szCs w:val="21"/>
              </w:rPr>
            </w:pPr>
            <w:r>
              <w:rPr>
                <w:rFonts w:hint="eastAsia"/>
                <w:szCs w:val="21"/>
              </w:rPr>
              <w:t>（黑体、小二号、居中）</w:t>
            </w:r>
          </w:p>
          <w:p>
            <w:pPr>
              <w:pStyle w:val="7"/>
              <w:rPr>
                <w:rFonts w:hint="eastAsia" w:eastAsia="宋体"/>
                <w:sz w:val="21"/>
                <w:szCs w:val="21"/>
              </w:rPr>
            </w:pPr>
            <w:r>
              <w:rPr>
                <w:sz w:val="21"/>
                <w:szCs w:val="21"/>
              </w:rPr>
              <w:fldChar w:fldCharType="begin"/>
            </w:r>
            <w:r>
              <w:rPr>
                <w:sz w:val="21"/>
                <w:szCs w:val="21"/>
              </w:rPr>
              <w:instrText xml:space="preserve"> TOC \o "1-3" \h \z \u </w:instrText>
            </w:r>
            <w:r>
              <w:rPr>
                <w:sz w:val="21"/>
                <w:szCs w:val="21"/>
              </w:rPr>
              <w:fldChar w:fldCharType="separate"/>
            </w:r>
            <w:r>
              <w:rPr>
                <w:rStyle w:val="12"/>
                <w:sz w:val="21"/>
                <w:szCs w:val="21"/>
              </w:rPr>
              <w:fldChar w:fldCharType="begin"/>
            </w:r>
            <w:r>
              <w:rPr>
                <w:rStyle w:val="12"/>
                <w:sz w:val="21"/>
                <w:szCs w:val="21"/>
              </w:rPr>
              <w:instrText xml:space="preserve"> </w:instrText>
            </w:r>
            <w:r>
              <w:rPr>
                <w:sz w:val="21"/>
                <w:szCs w:val="21"/>
              </w:rPr>
              <w:instrText xml:space="preserve">HYPERLINK \l "_Toc42749415"</w:instrText>
            </w:r>
            <w:r>
              <w:rPr>
                <w:rStyle w:val="12"/>
                <w:sz w:val="21"/>
                <w:szCs w:val="21"/>
              </w:rPr>
              <w:instrText xml:space="preserve"> </w:instrText>
            </w:r>
            <w:r>
              <w:rPr>
                <w:rStyle w:val="12"/>
                <w:sz w:val="21"/>
                <w:szCs w:val="21"/>
              </w:rPr>
              <w:fldChar w:fldCharType="separate"/>
            </w:r>
            <w:r>
              <w:rPr>
                <w:rStyle w:val="12"/>
                <w:rFonts w:hint="eastAsia"/>
                <w:sz w:val="21"/>
                <w:szCs w:val="21"/>
              </w:rPr>
              <w:t>摘要</w:t>
            </w:r>
            <w:r>
              <w:rPr>
                <w:sz w:val="21"/>
                <w:szCs w:val="21"/>
              </w:rPr>
              <w:t>………………………………………………</w:t>
            </w:r>
            <w:r>
              <w:rPr>
                <w:rFonts w:hint="eastAsia"/>
                <w:sz w:val="21"/>
                <w:szCs w:val="21"/>
              </w:rPr>
              <w:t>.</w:t>
            </w:r>
            <w:r>
              <w:rPr>
                <w:sz w:val="21"/>
                <w:szCs w:val="21"/>
              </w:rPr>
              <w:t>……</w:t>
            </w:r>
            <w:r>
              <w:rPr>
                <w:rStyle w:val="12"/>
                <w:sz w:val="21"/>
                <w:szCs w:val="21"/>
              </w:rPr>
              <w:fldChar w:fldCharType="end"/>
            </w:r>
            <w:r>
              <w:rPr>
                <w:rStyle w:val="12"/>
                <w:sz w:val="21"/>
                <w:szCs w:val="21"/>
                <w:u w:val="none"/>
              </w:rPr>
              <w:fldChar w:fldCharType="begin"/>
            </w:r>
            <w:r>
              <w:rPr>
                <w:rStyle w:val="12"/>
                <w:sz w:val="21"/>
                <w:szCs w:val="21"/>
                <w:u w:val="none"/>
              </w:rPr>
              <w:instrText xml:space="preserve"> = 1 \* ROMAN </w:instrText>
            </w:r>
            <w:r>
              <w:rPr>
                <w:rStyle w:val="12"/>
                <w:sz w:val="21"/>
                <w:szCs w:val="21"/>
                <w:u w:val="none"/>
              </w:rPr>
              <w:fldChar w:fldCharType="separate"/>
            </w:r>
            <w:r>
              <w:rPr>
                <w:rStyle w:val="12"/>
                <w:sz w:val="21"/>
                <w:szCs w:val="21"/>
                <w:u w:val="none"/>
              </w:rPr>
              <w:t>I</w:t>
            </w:r>
            <w:r>
              <w:rPr>
                <w:rStyle w:val="12"/>
                <w:sz w:val="21"/>
                <w:szCs w:val="21"/>
                <w:u w:val="none"/>
              </w:rPr>
              <w:fldChar w:fldCharType="end"/>
            </w:r>
          </w:p>
          <w:p>
            <w:pPr>
              <w:pStyle w:val="7"/>
              <w:rPr>
                <w:ins w:id="0" w:author="陶大军" w:date="2015-04-05T13:39:00Z"/>
                <w:rFonts w:hint="eastAsia" w:eastAsia="宋体"/>
                <w:sz w:val="21"/>
                <w:szCs w:val="21"/>
              </w:rPr>
            </w:pPr>
            <w:r>
              <w:rPr>
                <w:rStyle w:val="12"/>
                <w:sz w:val="21"/>
                <w:szCs w:val="21"/>
              </w:rPr>
              <w:fldChar w:fldCharType="begin"/>
            </w:r>
            <w:r>
              <w:rPr>
                <w:rStyle w:val="12"/>
                <w:sz w:val="21"/>
                <w:szCs w:val="21"/>
              </w:rPr>
              <w:instrText xml:space="preserve"> </w:instrText>
            </w:r>
            <w:r>
              <w:rPr>
                <w:sz w:val="21"/>
                <w:szCs w:val="21"/>
              </w:rPr>
              <w:instrText xml:space="preserve">HYPERLINK \l "_Toc42749416"</w:instrText>
            </w:r>
            <w:r>
              <w:rPr>
                <w:rStyle w:val="12"/>
                <w:sz w:val="21"/>
                <w:szCs w:val="21"/>
              </w:rPr>
              <w:instrText xml:space="preserve"> </w:instrText>
            </w:r>
            <w:r>
              <w:rPr>
                <w:rStyle w:val="12"/>
                <w:sz w:val="21"/>
                <w:szCs w:val="21"/>
              </w:rPr>
              <w:fldChar w:fldCharType="separate"/>
            </w:r>
            <w:r>
              <w:rPr>
                <w:rStyle w:val="12"/>
                <w:sz w:val="21"/>
                <w:szCs w:val="21"/>
              </w:rPr>
              <w:t>Abstract</w:t>
            </w:r>
            <w:r>
              <w:rPr>
                <w:sz w:val="21"/>
                <w:szCs w:val="21"/>
              </w:rPr>
              <w:t>………………………………………</w:t>
            </w:r>
            <w:r>
              <w:rPr>
                <w:rFonts w:hint="eastAsia"/>
                <w:sz w:val="21"/>
                <w:szCs w:val="21"/>
              </w:rPr>
              <w:t>.</w:t>
            </w:r>
            <w:r>
              <w:rPr>
                <w:sz w:val="21"/>
                <w:szCs w:val="21"/>
              </w:rPr>
              <w:t>………</w:t>
            </w:r>
            <w:r>
              <w:rPr>
                <w:rFonts w:hint="eastAsia"/>
                <w:sz w:val="21"/>
                <w:szCs w:val="21"/>
              </w:rPr>
              <w:t>.</w:t>
            </w:r>
            <w:r>
              <w:rPr>
                <w:rStyle w:val="12"/>
                <w:sz w:val="21"/>
                <w:szCs w:val="21"/>
              </w:rPr>
              <w:fldChar w:fldCharType="end"/>
            </w:r>
            <w:r>
              <w:rPr>
                <w:rFonts w:eastAsia="宋体"/>
                <w:sz w:val="21"/>
                <w:szCs w:val="21"/>
              </w:rPr>
              <w:fldChar w:fldCharType="begin"/>
            </w:r>
            <w:r>
              <w:rPr>
                <w:rFonts w:eastAsia="宋体"/>
                <w:sz w:val="21"/>
                <w:szCs w:val="21"/>
              </w:rPr>
              <w:instrText xml:space="preserve"> = 2 \* ROMAN </w:instrText>
            </w:r>
            <w:r>
              <w:rPr>
                <w:rFonts w:eastAsia="宋体"/>
                <w:sz w:val="21"/>
                <w:szCs w:val="21"/>
              </w:rPr>
              <w:fldChar w:fldCharType="separate"/>
            </w:r>
            <w:r>
              <w:rPr>
                <w:rFonts w:eastAsia="宋体"/>
                <w:sz w:val="21"/>
                <w:szCs w:val="21"/>
              </w:rPr>
              <w:t>II</w:t>
            </w:r>
            <w:r>
              <w:rPr>
                <w:rFonts w:eastAsia="宋体"/>
                <w:sz w:val="21"/>
                <w:szCs w:val="21"/>
              </w:rPr>
              <w:fldChar w:fldCharType="end"/>
            </w:r>
          </w:p>
          <w:p/>
          <w:p>
            <w:pPr>
              <w:pStyle w:val="7"/>
              <w:rPr>
                <w:rFonts w:hint="eastAsia" w:eastAsia="宋体"/>
                <w:sz w:val="21"/>
                <w:szCs w:val="21"/>
              </w:rPr>
            </w:pPr>
            <w:r>
              <w:rPr>
                <w:rStyle w:val="12"/>
                <w:sz w:val="21"/>
                <w:szCs w:val="21"/>
              </w:rPr>
              <w:fldChar w:fldCharType="begin"/>
            </w:r>
            <w:r>
              <w:rPr>
                <w:rStyle w:val="12"/>
                <w:sz w:val="21"/>
                <w:szCs w:val="21"/>
              </w:rPr>
              <w:instrText xml:space="preserve"> </w:instrText>
            </w:r>
            <w:r>
              <w:rPr>
                <w:sz w:val="21"/>
                <w:szCs w:val="21"/>
              </w:rPr>
              <w:instrText xml:space="preserve">HYPERLINK \l "_Toc42749417"</w:instrText>
            </w:r>
            <w:r>
              <w:rPr>
                <w:rStyle w:val="12"/>
                <w:sz w:val="21"/>
                <w:szCs w:val="21"/>
              </w:rPr>
              <w:instrText xml:space="preserve"> </w:instrText>
            </w:r>
            <w:r>
              <w:rPr>
                <w:rStyle w:val="12"/>
                <w:sz w:val="21"/>
                <w:szCs w:val="21"/>
              </w:rPr>
              <w:fldChar w:fldCharType="separate"/>
            </w:r>
            <w:r>
              <w:rPr>
                <w:rStyle w:val="12"/>
                <w:rFonts w:hint="eastAsia"/>
                <w:sz w:val="21"/>
                <w:szCs w:val="21"/>
              </w:rPr>
              <w:t>第1章 绪论</w:t>
            </w:r>
            <w:r>
              <w:rPr>
                <w:sz w:val="21"/>
                <w:szCs w:val="21"/>
              </w:rPr>
              <w:t>…………………………………</w:t>
            </w:r>
            <w:r>
              <w:rPr>
                <w:rFonts w:hint="eastAsia"/>
                <w:sz w:val="21"/>
                <w:szCs w:val="21"/>
              </w:rPr>
              <w:t>.</w:t>
            </w:r>
            <w:r>
              <w:rPr>
                <w:sz w:val="21"/>
                <w:szCs w:val="21"/>
              </w:rPr>
              <w:t>………</w:t>
            </w:r>
            <w:r>
              <w:rPr>
                <w:rFonts w:hint="eastAsia"/>
                <w:sz w:val="21"/>
                <w:szCs w:val="21"/>
              </w:rPr>
              <w:t>.</w:t>
            </w:r>
            <w:r>
              <w:rPr>
                <w:rStyle w:val="12"/>
                <w:sz w:val="21"/>
                <w:szCs w:val="21"/>
              </w:rPr>
              <w:fldChar w:fldCharType="end"/>
            </w:r>
            <w:r>
              <w:rPr>
                <w:rFonts w:hint="eastAsia" w:eastAsia="宋体"/>
                <w:sz w:val="21"/>
                <w:szCs w:val="21"/>
              </w:rPr>
              <w:t>1</w:t>
            </w:r>
          </w:p>
          <w:p>
            <w:pPr>
              <w:pStyle w:val="8"/>
              <w:ind w:left="210"/>
              <w:rPr>
                <w:rStyle w:val="12"/>
                <w:rFonts w:hint="eastAsia"/>
                <w:sz w:val="21"/>
                <w:szCs w:val="21"/>
                <w:u w:val="none"/>
              </w:rPr>
            </w:pPr>
            <w:r>
              <w:rPr>
                <w:rStyle w:val="12"/>
                <w:sz w:val="21"/>
                <w:szCs w:val="21"/>
              </w:rPr>
              <w:fldChar w:fldCharType="begin"/>
            </w:r>
            <w:r>
              <w:rPr>
                <w:rStyle w:val="12"/>
                <w:sz w:val="21"/>
                <w:szCs w:val="21"/>
              </w:rPr>
              <w:instrText xml:space="preserve"> </w:instrText>
            </w:r>
            <w:r>
              <w:rPr>
                <w:sz w:val="21"/>
                <w:szCs w:val="21"/>
              </w:rPr>
              <w:instrText xml:space="preserve">HYPERLINK \l "_Toc42749418"</w:instrText>
            </w:r>
            <w:r>
              <w:rPr>
                <w:rStyle w:val="12"/>
                <w:sz w:val="21"/>
                <w:szCs w:val="21"/>
              </w:rPr>
              <w:instrText xml:space="preserve"> </w:instrText>
            </w:r>
            <w:r>
              <w:rPr>
                <w:rStyle w:val="12"/>
                <w:sz w:val="21"/>
                <w:szCs w:val="21"/>
              </w:rPr>
              <w:fldChar w:fldCharType="separate"/>
            </w:r>
            <w:r>
              <w:rPr>
                <w:rStyle w:val="12"/>
                <w:sz w:val="21"/>
                <w:szCs w:val="21"/>
              </w:rPr>
              <w:t>1.1</w:t>
            </w:r>
            <w:r>
              <w:rPr>
                <w:rStyle w:val="12"/>
                <w:rFonts w:hint="eastAsia"/>
                <w:sz w:val="21"/>
                <w:szCs w:val="21"/>
              </w:rPr>
              <w:t xml:space="preserve"> 课题研究的背景</w:t>
            </w:r>
            <w:r>
              <w:rPr>
                <w:sz w:val="21"/>
                <w:szCs w:val="21"/>
              </w:rPr>
              <w:t>………………………</w:t>
            </w:r>
            <w:r>
              <w:rPr>
                <w:rFonts w:hint="eastAsia"/>
                <w:sz w:val="21"/>
                <w:szCs w:val="21"/>
              </w:rPr>
              <w:t>.</w:t>
            </w:r>
            <w:r>
              <w:rPr>
                <w:sz w:val="21"/>
                <w:szCs w:val="21"/>
              </w:rPr>
              <w:t>………</w:t>
            </w:r>
            <w:r>
              <w:rPr>
                <w:rStyle w:val="12"/>
                <w:sz w:val="21"/>
                <w:szCs w:val="21"/>
              </w:rPr>
              <w:fldChar w:fldCharType="end"/>
            </w:r>
            <w:r>
              <w:rPr>
                <w:rStyle w:val="12"/>
                <w:rFonts w:hint="eastAsia"/>
                <w:sz w:val="21"/>
                <w:szCs w:val="21"/>
                <w:u w:val="none"/>
              </w:rPr>
              <w:t>2</w:t>
            </w:r>
          </w:p>
          <w:p>
            <w:pPr>
              <w:pStyle w:val="8"/>
              <w:ind w:left="210"/>
              <w:rPr>
                <w:rFonts w:hint="eastAsia"/>
                <w:color w:val="auto"/>
                <w:sz w:val="21"/>
                <w:szCs w:val="21"/>
              </w:rPr>
            </w:pPr>
            <w:r>
              <w:rPr>
                <w:rStyle w:val="12"/>
                <w:sz w:val="21"/>
                <w:szCs w:val="21"/>
              </w:rPr>
              <w:fldChar w:fldCharType="begin"/>
            </w:r>
            <w:r>
              <w:rPr>
                <w:rStyle w:val="12"/>
                <w:sz w:val="21"/>
                <w:szCs w:val="21"/>
              </w:rPr>
              <w:instrText xml:space="preserve"> </w:instrText>
            </w:r>
            <w:r>
              <w:rPr>
                <w:sz w:val="21"/>
                <w:szCs w:val="21"/>
              </w:rPr>
              <w:instrText xml:space="preserve">HYPERLINK \l "_Toc42749419"</w:instrText>
            </w:r>
            <w:r>
              <w:rPr>
                <w:rStyle w:val="12"/>
                <w:sz w:val="21"/>
                <w:szCs w:val="21"/>
              </w:rPr>
              <w:instrText xml:space="preserve"> </w:instrText>
            </w:r>
            <w:r>
              <w:rPr>
                <w:rStyle w:val="12"/>
                <w:sz w:val="21"/>
                <w:szCs w:val="21"/>
              </w:rPr>
              <w:fldChar w:fldCharType="separate"/>
            </w:r>
            <w:r>
              <w:rPr>
                <w:rStyle w:val="12"/>
                <w:sz w:val="21"/>
                <w:szCs w:val="21"/>
              </w:rPr>
              <w:t>1.2</w:t>
            </w:r>
            <w:r>
              <w:rPr>
                <w:rStyle w:val="12"/>
                <w:rFonts w:hint="eastAsia"/>
                <w:sz w:val="21"/>
                <w:szCs w:val="21"/>
              </w:rPr>
              <w:t>问题的提出及研究的意义</w:t>
            </w:r>
            <w:r>
              <w:rPr>
                <w:sz w:val="21"/>
                <w:szCs w:val="21"/>
              </w:rPr>
              <w:t>………………</w:t>
            </w:r>
            <w:r>
              <w:rPr>
                <w:rFonts w:hint="eastAsia"/>
                <w:sz w:val="21"/>
                <w:szCs w:val="21"/>
              </w:rPr>
              <w:t>.</w:t>
            </w:r>
            <w:r>
              <w:rPr>
                <w:sz w:val="21"/>
                <w:szCs w:val="21"/>
              </w:rPr>
              <w:t>……</w:t>
            </w:r>
            <w:r>
              <w:rPr>
                <w:rFonts w:hint="eastAsia"/>
                <w:sz w:val="21"/>
                <w:szCs w:val="21"/>
              </w:rPr>
              <w:t>.</w:t>
            </w:r>
            <w:r>
              <w:rPr>
                <w:rStyle w:val="12"/>
                <w:sz w:val="21"/>
                <w:szCs w:val="21"/>
              </w:rPr>
              <w:fldChar w:fldCharType="end"/>
            </w:r>
            <w:r>
              <w:rPr>
                <w:rFonts w:hint="eastAsia"/>
                <w:color w:val="auto"/>
                <w:sz w:val="21"/>
                <w:szCs w:val="21"/>
              </w:rPr>
              <w:t>3</w:t>
            </w:r>
          </w:p>
          <w:p>
            <w:pPr>
              <w:pStyle w:val="8"/>
              <w:ind w:left="210"/>
              <w:rPr>
                <w:rFonts w:hint="eastAsia"/>
                <w:color w:val="auto"/>
                <w:sz w:val="21"/>
                <w:szCs w:val="21"/>
              </w:rPr>
            </w:pPr>
            <w:r>
              <w:rPr>
                <w:rStyle w:val="12"/>
                <w:sz w:val="21"/>
                <w:szCs w:val="21"/>
              </w:rPr>
              <w:fldChar w:fldCharType="begin"/>
            </w:r>
            <w:r>
              <w:rPr>
                <w:rStyle w:val="12"/>
                <w:sz w:val="21"/>
                <w:szCs w:val="21"/>
              </w:rPr>
              <w:instrText xml:space="preserve"> </w:instrText>
            </w:r>
            <w:r>
              <w:rPr>
                <w:sz w:val="21"/>
                <w:szCs w:val="21"/>
              </w:rPr>
              <w:instrText xml:space="preserve">HYPERLINK \l "_Toc42749420"</w:instrText>
            </w:r>
            <w:r>
              <w:rPr>
                <w:rStyle w:val="12"/>
                <w:sz w:val="21"/>
                <w:szCs w:val="21"/>
              </w:rPr>
              <w:instrText xml:space="preserve"> </w:instrText>
            </w:r>
            <w:r>
              <w:rPr>
                <w:rStyle w:val="12"/>
                <w:sz w:val="21"/>
                <w:szCs w:val="21"/>
              </w:rPr>
              <w:fldChar w:fldCharType="separate"/>
            </w:r>
            <w:r>
              <w:rPr>
                <w:rStyle w:val="12"/>
                <w:sz w:val="21"/>
                <w:szCs w:val="21"/>
              </w:rPr>
              <w:t>1.3</w:t>
            </w:r>
            <w:r>
              <w:rPr>
                <w:rStyle w:val="12"/>
                <w:rFonts w:hint="eastAsia"/>
                <w:sz w:val="21"/>
                <w:szCs w:val="21"/>
              </w:rPr>
              <w:t>相关的理论与方法综述</w:t>
            </w:r>
            <w:r>
              <w:rPr>
                <w:sz w:val="21"/>
                <w:szCs w:val="21"/>
              </w:rPr>
              <w:t>…………………</w:t>
            </w:r>
            <w:r>
              <w:rPr>
                <w:rFonts w:hint="eastAsia"/>
                <w:sz w:val="21"/>
                <w:szCs w:val="21"/>
              </w:rPr>
              <w:t>.</w:t>
            </w:r>
            <w:r>
              <w:rPr>
                <w:sz w:val="21"/>
                <w:szCs w:val="21"/>
              </w:rPr>
              <w:t>……</w:t>
            </w:r>
            <w:r>
              <w:rPr>
                <w:rFonts w:hint="eastAsia"/>
                <w:sz w:val="21"/>
                <w:szCs w:val="21"/>
              </w:rPr>
              <w:t>.</w:t>
            </w:r>
            <w:r>
              <w:rPr>
                <w:rStyle w:val="12"/>
                <w:sz w:val="21"/>
                <w:szCs w:val="21"/>
              </w:rPr>
              <w:fldChar w:fldCharType="end"/>
            </w:r>
            <w:r>
              <w:rPr>
                <w:rFonts w:hint="eastAsia"/>
                <w:color w:val="auto"/>
                <w:sz w:val="21"/>
                <w:szCs w:val="21"/>
              </w:rPr>
              <w:t>4</w:t>
            </w:r>
          </w:p>
          <w:p>
            <w:pPr>
              <w:pStyle w:val="3"/>
              <w:tabs>
                <w:tab w:val="right" w:leader="dot" w:pos="7757"/>
              </w:tabs>
              <w:ind w:left="420"/>
              <w:rPr>
                <w:rFonts w:hint="eastAsia"/>
                <w:sz w:val="21"/>
                <w:szCs w:val="21"/>
              </w:rPr>
            </w:pPr>
            <w:r>
              <w:rPr>
                <w:rStyle w:val="12"/>
                <w:sz w:val="21"/>
                <w:szCs w:val="21"/>
              </w:rPr>
              <w:fldChar w:fldCharType="begin"/>
            </w:r>
            <w:r>
              <w:rPr>
                <w:rStyle w:val="12"/>
                <w:sz w:val="21"/>
                <w:szCs w:val="21"/>
              </w:rPr>
              <w:instrText xml:space="preserve"> </w:instrText>
            </w:r>
            <w:r>
              <w:rPr>
                <w:sz w:val="21"/>
                <w:szCs w:val="21"/>
              </w:rPr>
              <w:instrText xml:space="preserve">HYPERLINK \l "_Toc42749421"</w:instrText>
            </w:r>
            <w:r>
              <w:rPr>
                <w:rStyle w:val="12"/>
                <w:sz w:val="21"/>
                <w:szCs w:val="21"/>
              </w:rPr>
              <w:instrText xml:space="preserve"> </w:instrText>
            </w:r>
            <w:r>
              <w:rPr>
                <w:rStyle w:val="12"/>
                <w:sz w:val="21"/>
                <w:szCs w:val="21"/>
              </w:rPr>
              <w:fldChar w:fldCharType="separate"/>
            </w:r>
            <w:r>
              <w:rPr>
                <w:rStyle w:val="12"/>
                <w:sz w:val="21"/>
                <w:szCs w:val="21"/>
              </w:rPr>
              <w:t>1.3.1</w:t>
            </w:r>
            <w:r>
              <w:rPr>
                <w:rStyle w:val="12"/>
                <w:rFonts w:hint="eastAsia" w:ascii="宋体" w:hAnsi="宋体" w:cs="宋体"/>
                <w:kern w:val="0"/>
                <w:sz w:val="21"/>
                <w:szCs w:val="21"/>
              </w:rPr>
              <w:t>数据挖掘</w:t>
            </w:r>
            <w:r>
              <w:rPr>
                <w:rStyle w:val="12"/>
                <w:kern w:val="0"/>
                <w:sz w:val="21"/>
                <w:szCs w:val="21"/>
              </w:rPr>
              <w:t>(Data Mining)</w:t>
            </w:r>
            <w:r>
              <w:rPr>
                <w:sz w:val="21"/>
                <w:szCs w:val="21"/>
              </w:rPr>
              <w:t xml:space="preserve"> ……………</w:t>
            </w:r>
            <w:r>
              <w:rPr>
                <w:rFonts w:hint="eastAsia"/>
                <w:sz w:val="21"/>
                <w:szCs w:val="21"/>
              </w:rPr>
              <w:t>.</w:t>
            </w:r>
            <w:r>
              <w:rPr>
                <w:sz w:val="21"/>
                <w:szCs w:val="21"/>
              </w:rPr>
              <w:t>……</w:t>
            </w:r>
            <w:r>
              <w:rPr>
                <w:rFonts w:hint="eastAsia"/>
                <w:sz w:val="21"/>
                <w:szCs w:val="21"/>
              </w:rPr>
              <w:t>..</w:t>
            </w:r>
            <w:r>
              <w:rPr>
                <w:rStyle w:val="12"/>
                <w:sz w:val="21"/>
                <w:szCs w:val="21"/>
              </w:rPr>
              <w:fldChar w:fldCharType="end"/>
            </w:r>
            <w:r>
              <w:rPr>
                <w:rFonts w:hint="eastAsia"/>
                <w:sz w:val="21"/>
                <w:szCs w:val="21"/>
              </w:rPr>
              <w:t>5</w:t>
            </w:r>
          </w:p>
          <w:p>
            <w:pPr>
              <w:pStyle w:val="3"/>
              <w:tabs>
                <w:tab w:val="right" w:leader="dot" w:pos="7757"/>
              </w:tabs>
              <w:ind w:left="420"/>
              <w:rPr>
                <w:rFonts w:hint="eastAsia"/>
                <w:sz w:val="21"/>
                <w:szCs w:val="21"/>
              </w:rPr>
            </w:pPr>
            <w:r>
              <w:rPr>
                <w:rStyle w:val="12"/>
                <w:sz w:val="21"/>
                <w:szCs w:val="21"/>
              </w:rPr>
              <w:fldChar w:fldCharType="begin"/>
            </w:r>
            <w:r>
              <w:rPr>
                <w:rStyle w:val="12"/>
                <w:sz w:val="21"/>
                <w:szCs w:val="21"/>
              </w:rPr>
              <w:instrText xml:space="preserve"> </w:instrText>
            </w:r>
            <w:r>
              <w:rPr>
                <w:sz w:val="21"/>
                <w:szCs w:val="21"/>
              </w:rPr>
              <w:instrText xml:space="preserve">HYPERLINK \l "_Toc42749422"</w:instrText>
            </w:r>
            <w:r>
              <w:rPr>
                <w:rStyle w:val="12"/>
                <w:sz w:val="21"/>
                <w:szCs w:val="21"/>
              </w:rPr>
              <w:instrText xml:space="preserve"> </w:instrText>
            </w:r>
            <w:r>
              <w:rPr>
                <w:rStyle w:val="12"/>
                <w:sz w:val="21"/>
                <w:szCs w:val="21"/>
              </w:rPr>
              <w:fldChar w:fldCharType="separate"/>
            </w:r>
            <w:r>
              <w:rPr>
                <w:rStyle w:val="12"/>
                <w:sz w:val="21"/>
                <w:szCs w:val="21"/>
              </w:rPr>
              <w:t>1.3.2</w:t>
            </w:r>
            <w:r>
              <w:rPr>
                <w:rStyle w:val="12"/>
                <w:rFonts w:hint="eastAsia" w:ascii="宋体" w:hAnsi="宋体" w:cs="宋体"/>
                <w:kern w:val="0"/>
                <w:sz w:val="21"/>
                <w:szCs w:val="21"/>
              </w:rPr>
              <w:t>网络信息挖掘</w:t>
            </w:r>
            <w:r>
              <w:rPr>
                <w:sz w:val="21"/>
                <w:szCs w:val="21"/>
              </w:rPr>
              <w:t>………………………</w:t>
            </w:r>
            <w:r>
              <w:rPr>
                <w:rFonts w:hint="eastAsia"/>
                <w:sz w:val="21"/>
                <w:szCs w:val="21"/>
              </w:rPr>
              <w:t>.</w:t>
            </w:r>
            <w:r>
              <w:rPr>
                <w:sz w:val="21"/>
                <w:szCs w:val="21"/>
              </w:rPr>
              <w:t>……</w:t>
            </w:r>
            <w:r>
              <w:rPr>
                <w:rFonts w:hint="eastAsia"/>
                <w:sz w:val="21"/>
                <w:szCs w:val="21"/>
              </w:rPr>
              <w:t>..</w:t>
            </w:r>
            <w:r>
              <w:rPr>
                <w:rStyle w:val="12"/>
                <w:sz w:val="21"/>
                <w:szCs w:val="21"/>
              </w:rPr>
              <w:fldChar w:fldCharType="end"/>
            </w:r>
            <w:r>
              <w:rPr>
                <w:rFonts w:hint="eastAsia"/>
                <w:sz w:val="21"/>
                <w:szCs w:val="21"/>
              </w:rPr>
              <w:t>6</w:t>
            </w:r>
          </w:p>
          <w:p>
            <w:pPr>
              <w:pStyle w:val="8"/>
              <w:ind w:left="210"/>
              <w:rPr>
                <w:rFonts w:hint="eastAsia"/>
                <w:color w:val="auto"/>
                <w:sz w:val="21"/>
                <w:szCs w:val="21"/>
              </w:rPr>
            </w:pPr>
            <w:r>
              <w:rPr>
                <w:rStyle w:val="12"/>
                <w:sz w:val="21"/>
                <w:szCs w:val="21"/>
              </w:rPr>
              <w:fldChar w:fldCharType="begin"/>
            </w:r>
            <w:r>
              <w:rPr>
                <w:rStyle w:val="12"/>
                <w:sz w:val="21"/>
                <w:szCs w:val="21"/>
              </w:rPr>
              <w:instrText xml:space="preserve"> </w:instrText>
            </w:r>
            <w:r>
              <w:rPr>
                <w:sz w:val="21"/>
                <w:szCs w:val="21"/>
              </w:rPr>
              <w:instrText xml:space="preserve">HYPERLINK \l "_Toc42749423"</w:instrText>
            </w:r>
            <w:r>
              <w:rPr>
                <w:rStyle w:val="12"/>
                <w:sz w:val="21"/>
                <w:szCs w:val="21"/>
              </w:rPr>
              <w:instrText xml:space="preserve"> </w:instrText>
            </w:r>
            <w:r>
              <w:rPr>
                <w:rStyle w:val="12"/>
                <w:sz w:val="21"/>
                <w:szCs w:val="21"/>
              </w:rPr>
              <w:fldChar w:fldCharType="separate"/>
            </w:r>
            <w:r>
              <w:rPr>
                <w:rStyle w:val="12"/>
                <w:bCs/>
                <w:sz w:val="21"/>
                <w:szCs w:val="21"/>
              </w:rPr>
              <w:t>1.4</w:t>
            </w:r>
            <w:r>
              <w:rPr>
                <w:rStyle w:val="12"/>
                <w:rFonts w:hint="eastAsia"/>
                <w:sz w:val="21"/>
                <w:szCs w:val="21"/>
              </w:rPr>
              <w:t>问题的提出及研究的内容</w:t>
            </w:r>
            <w:r>
              <w:rPr>
                <w:sz w:val="21"/>
                <w:szCs w:val="21"/>
              </w:rPr>
              <w:t>………………</w:t>
            </w:r>
            <w:r>
              <w:rPr>
                <w:rFonts w:hint="eastAsia"/>
                <w:sz w:val="21"/>
                <w:szCs w:val="21"/>
              </w:rPr>
              <w:t>.</w:t>
            </w:r>
            <w:r>
              <w:rPr>
                <w:sz w:val="21"/>
                <w:szCs w:val="21"/>
              </w:rPr>
              <w:t>……</w:t>
            </w:r>
            <w:r>
              <w:rPr>
                <w:rFonts w:hint="eastAsia"/>
                <w:sz w:val="21"/>
                <w:szCs w:val="21"/>
              </w:rPr>
              <w:t>.</w:t>
            </w:r>
            <w:r>
              <w:rPr>
                <w:rStyle w:val="12"/>
                <w:sz w:val="21"/>
                <w:szCs w:val="21"/>
              </w:rPr>
              <w:fldChar w:fldCharType="end"/>
            </w:r>
            <w:r>
              <w:rPr>
                <w:rFonts w:hint="eastAsia"/>
                <w:color w:val="auto"/>
                <w:sz w:val="21"/>
                <w:szCs w:val="21"/>
              </w:rPr>
              <w:t>7</w:t>
            </w:r>
          </w:p>
          <w:p>
            <w:pPr>
              <w:pStyle w:val="7"/>
              <w:rPr>
                <w:rFonts w:hint="eastAsia" w:eastAsia="宋体"/>
                <w:sz w:val="21"/>
                <w:szCs w:val="21"/>
              </w:rPr>
            </w:pPr>
            <w:r>
              <w:rPr>
                <w:rStyle w:val="12"/>
                <w:sz w:val="21"/>
                <w:szCs w:val="21"/>
              </w:rPr>
              <w:fldChar w:fldCharType="begin"/>
            </w:r>
            <w:r>
              <w:rPr>
                <w:rStyle w:val="12"/>
                <w:sz w:val="21"/>
                <w:szCs w:val="21"/>
              </w:rPr>
              <w:instrText xml:space="preserve"> </w:instrText>
            </w:r>
            <w:r>
              <w:rPr>
                <w:sz w:val="21"/>
                <w:szCs w:val="21"/>
              </w:rPr>
              <w:instrText xml:space="preserve">HYPERLINK \l "_Toc42749424"</w:instrText>
            </w:r>
            <w:r>
              <w:rPr>
                <w:rStyle w:val="12"/>
                <w:sz w:val="21"/>
                <w:szCs w:val="21"/>
              </w:rPr>
              <w:instrText xml:space="preserve"> </w:instrText>
            </w:r>
            <w:r>
              <w:rPr>
                <w:rStyle w:val="12"/>
                <w:sz w:val="21"/>
                <w:szCs w:val="21"/>
              </w:rPr>
              <w:fldChar w:fldCharType="separate"/>
            </w:r>
            <w:r>
              <w:rPr>
                <w:rStyle w:val="12"/>
                <w:rFonts w:hint="eastAsia" w:ascii="宋体" w:hAnsi="宋体" w:cs="宋体"/>
                <w:kern w:val="0"/>
                <w:sz w:val="21"/>
                <w:szCs w:val="21"/>
              </w:rPr>
              <w:t>第</w:t>
            </w:r>
            <w:r>
              <w:rPr>
                <w:rStyle w:val="12"/>
                <w:kern w:val="0"/>
                <w:sz w:val="21"/>
                <w:szCs w:val="21"/>
              </w:rPr>
              <w:t>2</w:t>
            </w:r>
            <w:r>
              <w:rPr>
                <w:rStyle w:val="12"/>
                <w:rFonts w:hint="eastAsia" w:ascii="宋体" w:hAnsi="宋体" w:cs="宋体"/>
                <w:kern w:val="0"/>
                <w:sz w:val="21"/>
                <w:szCs w:val="21"/>
              </w:rPr>
              <w:t>章 数据挖掘技术在网络上的应用</w:t>
            </w:r>
            <w:r>
              <w:rPr>
                <w:sz w:val="21"/>
                <w:szCs w:val="21"/>
              </w:rPr>
              <w:t>………</w:t>
            </w:r>
            <w:r>
              <w:rPr>
                <w:rFonts w:hint="eastAsia"/>
                <w:sz w:val="21"/>
                <w:szCs w:val="21"/>
              </w:rPr>
              <w:t>.</w:t>
            </w:r>
            <w:r>
              <w:rPr>
                <w:sz w:val="21"/>
                <w:szCs w:val="21"/>
              </w:rPr>
              <w:t>……</w:t>
            </w:r>
            <w:r>
              <w:rPr>
                <w:rFonts w:hint="eastAsia"/>
                <w:sz w:val="21"/>
                <w:szCs w:val="21"/>
              </w:rPr>
              <w:t>.</w:t>
            </w:r>
            <w:r>
              <w:rPr>
                <w:rStyle w:val="12"/>
                <w:sz w:val="21"/>
                <w:szCs w:val="21"/>
              </w:rPr>
              <w:fldChar w:fldCharType="end"/>
            </w:r>
            <w:r>
              <w:rPr>
                <w:rFonts w:hint="eastAsia" w:eastAsia="宋体"/>
                <w:sz w:val="21"/>
                <w:szCs w:val="21"/>
              </w:rPr>
              <w:t>8</w:t>
            </w:r>
          </w:p>
          <w:p>
            <w:pPr>
              <w:pStyle w:val="8"/>
              <w:ind w:left="210"/>
              <w:rPr>
                <w:rFonts w:hint="eastAsia"/>
                <w:color w:val="auto"/>
                <w:sz w:val="21"/>
                <w:szCs w:val="21"/>
              </w:rPr>
            </w:pPr>
            <w:r>
              <w:rPr>
                <w:rStyle w:val="12"/>
                <w:sz w:val="21"/>
                <w:szCs w:val="21"/>
              </w:rPr>
              <w:fldChar w:fldCharType="begin"/>
            </w:r>
            <w:r>
              <w:rPr>
                <w:rStyle w:val="12"/>
                <w:sz w:val="21"/>
                <w:szCs w:val="21"/>
              </w:rPr>
              <w:instrText xml:space="preserve"> </w:instrText>
            </w:r>
            <w:r>
              <w:rPr>
                <w:sz w:val="21"/>
                <w:szCs w:val="21"/>
              </w:rPr>
              <w:instrText xml:space="preserve">HYPERLINK \l "_Toc42749425"</w:instrText>
            </w:r>
            <w:r>
              <w:rPr>
                <w:rStyle w:val="12"/>
                <w:sz w:val="21"/>
                <w:szCs w:val="21"/>
              </w:rPr>
              <w:instrText xml:space="preserve"> </w:instrText>
            </w:r>
            <w:r>
              <w:rPr>
                <w:rStyle w:val="12"/>
                <w:sz w:val="21"/>
                <w:szCs w:val="21"/>
              </w:rPr>
              <w:fldChar w:fldCharType="separate"/>
            </w:r>
            <w:r>
              <w:rPr>
                <w:rStyle w:val="12"/>
                <w:sz w:val="21"/>
                <w:szCs w:val="21"/>
              </w:rPr>
              <w:t>2.1</w:t>
            </w:r>
            <w:r>
              <w:rPr>
                <w:rStyle w:val="12"/>
                <w:kern w:val="0"/>
                <w:sz w:val="21"/>
                <w:szCs w:val="21"/>
              </w:rPr>
              <w:t xml:space="preserve"> Web</w:t>
            </w:r>
            <w:r>
              <w:rPr>
                <w:rStyle w:val="12"/>
                <w:rFonts w:hint="eastAsia" w:ascii="宋体" w:hAnsi="宋体" w:cs="宋体"/>
                <w:kern w:val="0"/>
                <w:sz w:val="21"/>
                <w:szCs w:val="21"/>
              </w:rPr>
              <w:t>上的数据挖掘</w:t>
            </w:r>
            <w:r>
              <w:rPr>
                <w:sz w:val="21"/>
                <w:szCs w:val="21"/>
              </w:rPr>
              <w:t>………………………</w:t>
            </w:r>
            <w:r>
              <w:rPr>
                <w:rFonts w:hint="eastAsia"/>
                <w:sz w:val="21"/>
                <w:szCs w:val="21"/>
              </w:rPr>
              <w:t>.</w:t>
            </w:r>
            <w:r>
              <w:rPr>
                <w:sz w:val="21"/>
                <w:szCs w:val="21"/>
              </w:rPr>
              <w:t>……</w:t>
            </w:r>
            <w:r>
              <w:rPr>
                <w:rStyle w:val="12"/>
                <w:sz w:val="21"/>
                <w:szCs w:val="21"/>
              </w:rPr>
              <w:fldChar w:fldCharType="end"/>
            </w:r>
            <w:r>
              <w:rPr>
                <w:rStyle w:val="12"/>
                <w:rFonts w:hint="eastAsia"/>
                <w:sz w:val="21"/>
                <w:szCs w:val="21"/>
                <w:u w:val="none"/>
              </w:rPr>
              <w:t>9</w:t>
            </w:r>
          </w:p>
          <w:p>
            <w:pPr>
              <w:pStyle w:val="7"/>
              <w:ind w:firstLine="210" w:firstLineChars="100"/>
              <w:rPr>
                <w:rStyle w:val="12"/>
                <w:rFonts w:hint="eastAsia" w:eastAsia="宋体"/>
                <w:color w:val="auto"/>
                <w:sz w:val="21"/>
                <w:szCs w:val="21"/>
                <w:u w:val="none"/>
              </w:rPr>
            </w:pPr>
            <w:r>
              <w:rPr>
                <w:rStyle w:val="12"/>
                <w:rFonts w:hint="eastAsia" w:eastAsia="宋体"/>
                <w:sz w:val="21"/>
                <w:szCs w:val="21"/>
                <w:u w:val="none"/>
              </w:rPr>
              <w:t xml:space="preserve">    </w:t>
            </w:r>
            <w:r>
              <w:rPr>
                <w:rStyle w:val="12"/>
                <w:rFonts w:eastAsia="宋体"/>
                <w:color w:val="auto"/>
                <w:sz w:val="21"/>
                <w:szCs w:val="21"/>
                <w:u w:val="none"/>
              </w:rPr>
              <w:t>……</w:t>
            </w:r>
          </w:p>
          <w:p>
            <w:pPr>
              <w:pStyle w:val="7"/>
              <w:ind w:firstLine="210" w:firstLineChars="100"/>
              <w:rPr>
                <w:rStyle w:val="12"/>
                <w:rFonts w:hint="eastAsia" w:eastAsia="宋体"/>
                <w:sz w:val="21"/>
                <w:szCs w:val="21"/>
                <w:u w:val="none"/>
              </w:rPr>
            </w:pPr>
            <w:r>
              <w:rPr>
                <w:rStyle w:val="12"/>
                <w:rFonts w:eastAsia="宋体"/>
                <w:sz w:val="21"/>
                <w:szCs w:val="21"/>
                <w:u w:val="none"/>
              </w:rPr>
              <w:t>……</w:t>
            </w:r>
          </w:p>
          <w:p>
            <w:pPr>
              <w:pStyle w:val="7"/>
              <w:rPr>
                <w:rFonts w:hint="eastAsia" w:eastAsia="宋体"/>
                <w:sz w:val="21"/>
                <w:szCs w:val="21"/>
              </w:rPr>
            </w:pPr>
            <w:r>
              <w:rPr>
                <w:rStyle w:val="12"/>
                <w:sz w:val="21"/>
                <w:szCs w:val="21"/>
              </w:rPr>
              <w:fldChar w:fldCharType="begin"/>
            </w:r>
            <w:r>
              <w:rPr>
                <w:rStyle w:val="12"/>
                <w:sz w:val="21"/>
                <w:szCs w:val="21"/>
              </w:rPr>
              <w:instrText xml:space="preserve"> </w:instrText>
            </w:r>
            <w:r>
              <w:rPr>
                <w:sz w:val="21"/>
                <w:szCs w:val="21"/>
              </w:rPr>
              <w:instrText xml:space="preserve">HYPERLINK \l "_Toc42749458"</w:instrText>
            </w:r>
            <w:r>
              <w:rPr>
                <w:rStyle w:val="12"/>
                <w:sz w:val="21"/>
                <w:szCs w:val="21"/>
              </w:rPr>
              <w:instrText xml:space="preserve"> </w:instrText>
            </w:r>
            <w:r>
              <w:rPr>
                <w:rStyle w:val="12"/>
                <w:sz w:val="21"/>
                <w:szCs w:val="21"/>
              </w:rPr>
              <w:fldChar w:fldCharType="separate"/>
            </w:r>
            <w:r>
              <w:rPr>
                <w:rStyle w:val="12"/>
                <w:rFonts w:hint="eastAsia"/>
                <w:sz w:val="21"/>
                <w:szCs w:val="21"/>
              </w:rPr>
              <w:t>结论</w:t>
            </w:r>
            <w:r>
              <w:rPr>
                <w:sz w:val="21"/>
                <w:szCs w:val="21"/>
              </w:rPr>
              <w:t>…………………………………………………</w:t>
            </w:r>
            <w:r>
              <w:rPr>
                <w:rFonts w:hint="eastAsia"/>
                <w:sz w:val="21"/>
                <w:szCs w:val="21"/>
              </w:rPr>
              <w:t>.</w:t>
            </w:r>
            <w:r>
              <w:rPr>
                <w:rStyle w:val="12"/>
                <w:sz w:val="21"/>
                <w:szCs w:val="21"/>
              </w:rPr>
              <w:fldChar w:fldCharType="end"/>
            </w:r>
            <w:r>
              <w:rPr>
                <w:rFonts w:hint="eastAsia" w:eastAsia="宋体"/>
                <w:sz w:val="21"/>
                <w:szCs w:val="21"/>
              </w:rPr>
              <w:t>40</w:t>
            </w:r>
          </w:p>
          <w:p>
            <w:pPr>
              <w:pStyle w:val="7"/>
              <w:rPr>
                <w:rFonts w:hint="eastAsia" w:eastAsia="宋体"/>
                <w:sz w:val="21"/>
                <w:szCs w:val="21"/>
              </w:rPr>
            </w:pPr>
            <w:r>
              <w:rPr>
                <w:rStyle w:val="12"/>
                <w:sz w:val="21"/>
                <w:szCs w:val="21"/>
              </w:rPr>
              <w:fldChar w:fldCharType="begin"/>
            </w:r>
            <w:r>
              <w:rPr>
                <w:rStyle w:val="12"/>
                <w:sz w:val="21"/>
                <w:szCs w:val="21"/>
              </w:rPr>
              <w:instrText xml:space="preserve"> </w:instrText>
            </w:r>
            <w:r>
              <w:rPr>
                <w:sz w:val="21"/>
                <w:szCs w:val="21"/>
              </w:rPr>
              <w:instrText xml:space="preserve">HYPERLINK \l "_Toc42749459"</w:instrText>
            </w:r>
            <w:r>
              <w:rPr>
                <w:rStyle w:val="12"/>
                <w:sz w:val="21"/>
                <w:szCs w:val="21"/>
              </w:rPr>
              <w:instrText xml:space="preserve"> </w:instrText>
            </w:r>
            <w:r>
              <w:rPr>
                <w:rStyle w:val="12"/>
                <w:sz w:val="21"/>
                <w:szCs w:val="21"/>
              </w:rPr>
              <w:fldChar w:fldCharType="separate"/>
            </w:r>
            <w:r>
              <w:rPr>
                <w:rStyle w:val="12"/>
                <w:rFonts w:hint="eastAsia"/>
                <w:sz w:val="21"/>
                <w:szCs w:val="21"/>
              </w:rPr>
              <w:t>致谢</w:t>
            </w:r>
            <w:r>
              <w:rPr>
                <w:sz w:val="21"/>
                <w:szCs w:val="21"/>
              </w:rPr>
              <w:t>…………………………………………………</w:t>
            </w:r>
            <w:r>
              <w:rPr>
                <w:rFonts w:hint="eastAsia"/>
                <w:sz w:val="21"/>
                <w:szCs w:val="21"/>
              </w:rPr>
              <w:t>.</w:t>
            </w:r>
            <w:r>
              <w:rPr>
                <w:rStyle w:val="12"/>
                <w:sz w:val="21"/>
                <w:szCs w:val="21"/>
              </w:rPr>
              <w:fldChar w:fldCharType="end"/>
            </w:r>
            <w:r>
              <w:rPr>
                <w:rFonts w:hint="eastAsia" w:eastAsia="宋体"/>
                <w:sz w:val="21"/>
                <w:szCs w:val="21"/>
              </w:rPr>
              <w:t>41</w:t>
            </w:r>
          </w:p>
          <w:p>
            <w:pPr>
              <w:pStyle w:val="7"/>
              <w:rPr>
                <w:rFonts w:hint="eastAsia" w:eastAsia="宋体"/>
                <w:sz w:val="21"/>
                <w:szCs w:val="21"/>
              </w:rPr>
            </w:pPr>
            <w:r>
              <w:rPr>
                <w:rStyle w:val="12"/>
                <w:sz w:val="21"/>
                <w:szCs w:val="21"/>
              </w:rPr>
              <w:fldChar w:fldCharType="begin"/>
            </w:r>
            <w:r>
              <w:rPr>
                <w:rStyle w:val="12"/>
                <w:sz w:val="21"/>
                <w:szCs w:val="21"/>
              </w:rPr>
              <w:instrText xml:space="preserve"> </w:instrText>
            </w:r>
            <w:r>
              <w:rPr>
                <w:sz w:val="21"/>
                <w:szCs w:val="21"/>
              </w:rPr>
              <w:instrText xml:space="preserve">HYPERLINK \l "_Toc42749460"</w:instrText>
            </w:r>
            <w:r>
              <w:rPr>
                <w:rStyle w:val="12"/>
                <w:sz w:val="21"/>
                <w:szCs w:val="21"/>
              </w:rPr>
              <w:instrText xml:space="preserve"> </w:instrText>
            </w:r>
            <w:r>
              <w:rPr>
                <w:rStyle w:val="12"/>
                <w:sz w:val="21"/>
                <w:szCs w:val="21"/>
              </w:rPr>
              <w:fldChar w:fldCharType="separate"/>
            </w:r>
            <w:r>
              <w:rPr>
                <w:rStyle w:val="12"/>
                <w:rFonts w:hint="eastAsia"/>
                <w:sz w:val="21"/>
                <w:szCs w:val="21"/>
              </w:rPr>
              <w:t>参考文献</w:t>
            </w:r>
            <w:r>
              <w:rPr>
                <w:sz w:val="21"/>
                <w:szCs w:val="21"/>
              </w:rPr>
              <w:t>……………………………………………</w:t>
            </w:r>
            <w:r>
              <w:rPr>
                <w:rFonts w:hint="eastAsia"/>
                <w:sz w:val="21"/>
                <w:szCs w:val="21"/>
              </w:rPr>
              <w:t>.</w:t>
            </w:r>
            <w:r>
              <w:rPr>
                <w:rStyle w:val="12"/>
                <w:sz w:val="21"/>
                <w:szCs w:val="21"/>
              </w:rPr>
              <w:fldChar w:fldCharType="end"/>
            </w:r>
            <w:r>
              <w:rPr>
                <w:rFonts w:hint="eastAsia" w:eastAsia="宋体"/>
                <w:sz w:val="21"/>
                <w:szCs w:val="21"/>
              </w:rPr>
              <w:t>42</w:t>
            </w:r>
          </w:p>
          <w:p>
            <w:pPr>
              <w:rPr>
                <w:rFonts w:hint="eastAsia"/>
                <w:szCs w:val="21"/>
              </w:rPr>
            </w:pPr>
            <w:r>
              <w:rPr>
                <w:rStyle w:val="12"/>
                <w:szCs w:val="21"/>
              </w:rPr>
              <w:fldChar w:fldCharType="begin"/>
            </w:r>
            <w:r>
              <w:rPr>
                <w:rStyle w:val="12"/>
                <w:szCs w:val="21"/>
              </w:rPr>
              <w:instrText xml:space="preserve"> </w:instrText>
            </w:r>
            <w:r>
              <w:rPr>
                <w:szCs w:val="21"/>
              </w:rPr>
              <w:instrText xml:space="preserve">HYPERLINK \l "_Toc42749461"</w:instrText>
            </w:r>
            <w:r>
              <w:rPr>
                <w:rStyle w:val="12"/>
                <w:szCs w:val="21"/>
              </w:rPr>
              <w:instrText xml:space="preserve"> </w:instrText>
            </w:r>
            <w:r>
              <w:rPr>
                <w:rStyle w:val="12"/>
                <w:szCs w:val="21"/>
              </w:rPr>
              <w:fldChar w:fldCharType="separate"/>
            </w:r>
            <w:r>
              <w:rPr>
                <w:rStyle w:val="12"/>
                <w:rFonts w:hint="eastAsia"/>
                <w:szCs w:val="21"/>
              </w:rPr>
              <w:t>附录</w:t>
            </w:r>
            <w:r>
              <w:rPr>
                <w:szCs w:val="21"/>
              </w:rPr>
              <w:t>…………………………………………………</w:t>
            </w:r>
            <w:r>
              <w:rPr>
                <w:rFonts w:hint="eastAsia"/>
                <w:szCs w:val="21"/>
              </w:rPr>
              <w:t>.</w:t>
            </w:r>
            <w:r>
              <w:rPr>
                <w:rStyle w:val="12"/>
                <w:szCs w:val="21"/>
              </w:rPr>
              <w:fldChar w:fldCharType="end"/>
            </w:r>
            <w:r>
              <w:rPr>
                <w:szCs w:val="21"/>
              </w:rPr>
              <w:fldChar w:fldCharType="end"/>
            </w:r>
            <w:r>
              <w:rPr>
                <w:rFonts w:hint="eastAsia"/>
                <w:szCs w:val="21"/>
              </w:rPr>
              <w:t>43</w:t>
            </w:r>
          </w:p>
        </w:tc>
      </w:tr>
    </w:tbl>
    <w:p>
      <w:pPr>
        <w:rPr>
          <w:rFonts w:hint="eastAsia"/>
          <w:szCs w:val="21"/>
        </w:rPr>
      </w:pPr>
    </w:p>
    <w:p>
      <w:pPr>
        <w:rPr>
          <w:rFonts w:hint="eastAsia"/>
          <w:szCs w:val="21"/>
        </w:rPr>
      </w:pPr>
      <w:r>
        <w:rPr>
          <w:rFonts w:hint="eastAsia"/>
          <w:szCs w:val="21"/>
        </w:rPr>
        <w:t>附录五                正文页眉示例</w:t>
      </w:r>
    </w:p>
    <w:p>
      <w:pPr>
        <w:rPr>
          <w:rFonts w:hint="eastAsia"/>
          <w:szCs w:val="21"/>
        </w:rPr>
      </w:pP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040" w:type="dxa"/>
            <w:tcBorders>
              <w:bottom w:val="thinThickSmallGap" w:color="auto" w:sz="24" w:space="0"/>
            </w:tcBorders>
            <w:noWrap w:val="0"/>
            <w:vAlign w:val="top"/>
          </w:tcPr>
          <w:p>
            <w:pPr>
              <w:jc w:val="center"/>
              <w:rPr>
                <w:rFonts w:hint="eastAsia"/>
                <w:szCs w:val="21"/>
              </w:rPr>
            </w:pPr>
            <w:r>
              <w:rPr>
                <w:rFonts w:hint="eastAsia"/>
                <w:szCs w:val="21"/>
              </w:rPr>
              <w:t>哈尔滨理工大学学士学位论文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9" w:hRule="atLeast"/>
        </w:trPr>
        <w:tc>
          <w:tcPr>
            <w:tcW w:w="5040" w:type="dxa"/>
            <w:tcBorders>
              <w:top w:val="thinThickSmallGap" w:color="auto" w:sz="24" w:space="0"/>
            </w:tcBorders>
            <w:noWrap w:val="0"/>
            <w:vAlign w:val="top"/>
          </w:tcPr>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r>
              <w:rPr>
                <w:rFonts w:hint="eastAsia"/>
                <w:szCs w:val="21"/>
              </w:rPr>
              <w:t>-1-</w:t>
            </w:r>
          </w:p>
        </w:tc>
      </w:tr>
    </w:tbl>
    <w:p>
      <w:pPr>
        <w:rPr>
          <w:rFonts w:hint="eastAsia"/>
          <w:szCs w:val="21"/>
        </w:rPr>
      </w:pPr>
    </w:p>
    <w:p>
      <w:pPr>
        <w:rPr>
          <w:rFonts w:hint="eastAsia"/>
          <w:szCs w:val="21"/>
        </w:rPr>
      </w:pPr>
      <w:r>
        <w:rPr>
          <w:rFonts w:hint="eastAsia"/>
          <w:szCs w:val="21"/>
        </w:rPr>
        <w:t>附录六                参考文献示例</w:t>
      </w:r>
    </w:p>
    <w:p>
      <w:pPr>
        <w:rPr>
          <w:rFonts w:hint="eastAsia"/>
          <w:szCs w:val="21"/>
        </w:rPr>
      </w:pP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5" w:hRule="atLeast"/>
        </w:trPr>
        <w:tc>
          <w:tcPr>
            <w:tcW w:w="5040" w:type="dxa"/>
            <w:noWrap w:val="0"/>
            <w:vAlign w:val="top"/>
          </w:tcPr>
          <w:p>
            <w:pPr>
              <w:jc w:val="center"/>
              <w:rPr>
                <w:rFonts w:hint="eastAsia" w:ascii="黑体" w:hAnsi="黑体" w:eastAsia="黑体"/>
                <w:szCs w:val="21"/>
              </w:rPr>
            </w:pPr>
            <w:r>
              <w:rPr>
                <w:rFonts w:hint="eastAsia" w:ascii="黑体" w:hAnsi="黑体" w:eastAsia="黑体"/>
                <w:szCs w:val="21"/>
              </w:rPr>
              <w:t>参考文献</w:t>
            </w:r>
          </w:p>
          <w:p>
            <w:pPr>
              <w:jc w:val="center"/>
              <w:rPr>
                <w:rFonts w:hint="eastAsia"/>
                <w:szCs w:val="21"/>
              </w:rPr>
            </w:pPr>
            <w:r>
              <w:rPr>
                <w:rFonts w:hint="eastAsia"/>
                <w:szCs w:val="21"/>
              </w:rPr>
              <w:t>（黑体、小二号、居中）</w:t>
            </w:r>
          </w:p>
          <w:p>
            <w:pPr>
              <w:pStyle w:val="4"/>
              <w:numPr>
                <w:ilvl w:val="0"/>
                <w:numId w:val="6"/>
              </w:numPr>
              <w:snapToGrid w:val="0"/>
              <w:spacing w:line="276" w:lineRule="auto"/>
              <w:rPr>
                <w:rFonts w:hint="eastAsia" w:ascii="Times New Roman" w:hAnsi="Times New Roman" w:cs="Times New Roman"/>
              </w:rPr>
            </w:pPr>
            <w:r>
              <w:rPr>
                <w:rFonts w:hint="eastAsia" w:ascii="Times New Roman" w:hAnsi="Times New Roman" w:cs="Times New Roman"/>
              </w:rPr>
              <w:t>戈宝军，梁艳萍，温嘉斌．电机学[M]．第二版．北京：中国电力出版社，2013：1-3．</w:t>
            </w:r>
          </w:p>
          <w:p>
            <w:pPr>
              <w:numPr>
                <w:ilvl w:val="0"/>
                <w:numId w:val="6"/>
              </w:numPr>
              <w:spacing w:line="360" w:lineRule="exact"/>
              <w:rPr>
                <w:rFonts w:hint="eastAsia"/>
                <w:color w:val="000000"/>
              </w:rPr>
            </w:pPr>
            <w:r>
              <w:rPr>
                <w:rFonts w:hint="eastAsia"/>
                <w:color w:val="000000"/>
              </w:rPr>
              <w:t>LCASO A N，MARQUES CARDOSO A J．Remedial Operating Strategies for A 12-Pulse LCI Drive System [J]．IEEE Transactions on Industrial Electronics，2008，55(5)：2133-2139．</w:t>
            </w:r>
          </w:p>
          <w:p>
            <w:pPr>
              <w:numPr>
                <w:ilvl w:val="0"/>
                <w:numId w:val="6"/>
              </w:numPr>
              <w:spacing w:line="360" w:lineRule="exact"/>
              <w:rPr>
                <w:color w:val="000000"/>
              </w:rPr>
            </w:pPr>
            <w:r>
              <w:rPr>
                <w:rFonts w:hint="eastAsia"/>
                <w:color w:val="000000"/>
              </w:rPr>
              <w:t>赵相宾．基于静止变频调速系统的抽水蓄能机组起动研究[D]．天津：天津大学，2007：13-27．</w:t>
            </w:r>
          </w:p>
          <w:p>
            <w:pPr>
              <w:numPr>
                <w:ilvl w:val="0"/>
                <w:numId w:val="6"/>
              </w:numPr>
              <w:spacing w:line="360" w:lineRule="exact"/>
              <w:rPr>
                <w:color w:val="000000"/>
              </w:rPr>
            </w:pPr>
            <w:r>
              <w:rPr>
                <w:rFonts w:hint="eastAsia"/>
                <w:color w:val="000000"/>
              </w:rPr>
              <w:t>张侃．同步电动机软起动装置的研究[D]．哈尔滨：哈尔滨工业大学，2008：8-21．</w:t>
            </w:r>
          </w:p>
          <w:p>
            <w:pPr>
              <w:pStyle w:val="4"/>
              <w:numPr>
                <w:ilvl w:val="0"/>
                <w:numId w:val="6"/>
              </w:numPr>
              <w:snapToGrid w:val="0"/>
              <w:spacing w:line="276" w:lineRule="auto"/>
              <w:rPr>
                <w:rFonts w:hint="eastAsia" w:ascii="Times New Roman" w:hAnsi="Times New Roman" w:cs="Times New Roman"/>
                <w:sz w:val="24"/>
                <w:szCs w:val="24"/>
              </w:rPr>
            </w:pPr>
            <w:r>
              <w:rPr>
                <w:rFonts w:ascii="Times New Roman" w:hAnsi="Times New Roman" w:cs="Times New Roman"/>
                <w:sz w:val="24"/>
                <w:szCs w:val="24"/>
              </w:rPr>
              <w:t>CALM S R B. Infrared spectroscopic studies on solid oxygen</w:t>
            </w:r>
            <w:r>
              <w:rPr>
                <w:rFonts w:hint="eastAsia" w:ascii="Times New Roman" w:hAnsi="Times New Roman" w:cs="Times New Roman"/>
                <w:sz w:val="24"/>
                <w:szCs w:val="24"/>
              </w:rPr>
              <w:t xml:space="preserve"> </w:t>
            </w:r>
            <w:r>
              <w:rPr>
                <w:rFonts w:ascii="Times New Roman" w:hAnsi="Times New Roman" w:cs="Times New Roman"/>
                <w:sz w:val="24"/>
                <w:szCs w:val="24"/>
              </w:rPr>
              <w:t>[D].</w:t>
            </w:r>
            <w:r>
              <w:rPr>
                <w:rFonts w:hint="eastAsia" w:ascii="Times New Roman" w:hAnsi="Times New Roman" w:cs="Times New Roman"/>
                <w:sz w:val="24"/>
                <w:szCs w:val="24"/>
              </w:rPr>
              <w:t xml:space="preserve"> </w:t>
            </w:r>
            <w:r>
              <w:rPr>
                <w:rFonts w:ascii="Times New Roman" w:hAnsi="Times New Roman" w:cs="Times New Roman"/>
                <w:sz w:val="24"/>
                <w:szCs w:val="24"/>
              </w:rPr>
              <w:t>Berkeley</w:t>
            </w:r>
            <w:r>
              <w:rPr>
                <w:rFonts w:hint="eastAsia" w:ascii="Times New Roman" w:hAnsi="Times New Roman" w:cs="Times New Roman"/>
                <w:sz w:val="24"/>
                <w:szCs w:val="24"/>
              </w:rPr>
              <w:t>:</w:t>
            </w:r>
            <w:r>
              <w:rPr>
                <w:rFonts w:ascii="Times New Roman" w:hAnsi="Times New Roman" w:cs="Times New Roman"/>
                <w:sz w:val="24"/>
                <w:szCs w:val="24"/>
              </w:rPr>
              <w:t xml:space="preserve"> Univ. of California. 1965</w:t>
            </w:r>
            <w:r>
              <w:rPr>
                <w:rFonts w:hint="eastAsia" w:ascii="Times New Roman" w:hAnsi="Times New Roman" w:cs="Times New Roman"/>
                <w:sz w:val="24"/>
                <w:szCs w:val="24"/>
              </w:rPr>
              <w:t>：1-5</w:t>
            </w:r>
            <w:r>
              <w:rPr>
                <w:rFonts w:ascii="Times New Roman" w:hAnsi="Times New Roman" w:cs="Times New Roman"/>
                <w:sz w:val="24"/>
                <w:szCs w:val="24"/>
              </w:rPr>
              <w:t>.</w:t>
            </w:r>
          </w:p>
          <w:p>
            <w:pPr>
              <w:numPr>
                <w:ilvl w:val="0"/>
                <w:numId w:val="6"/>
              </w:numPr>
              <w:spacing w:line="360" w:lineRule="exact"/>
              <w:rPr>
                <w:color w:val="000000"/>
              </w:rPr>
            </w:pPr>
            <w:r>
              <w:rPr>
                <w:rFonts w:hint="eastAsia"/>
                <w:color w:val="000000"/>
              </w:rPr>
              <w:t>ALCASO A N，CARDOSO A J M．Power Supply Harmonic Filter Behavior in A Twelve-Pulse LCI Drive System Under Power Converter Faults[C]．Proceedings of the Power Electronics Specialists Conference， PESC '05 IEEE 36</w:t>
            </w:r>
            <w:r>
              <w:rPr>
                <w:rFonts w:hint="eastAsia"/>
                <w:color w:val="000000"/>
                <w:vertAlign w:val="superscript"/>
              </w:rPr>
              <w:t>th</w:t>
            </w:r>
            <w:r>
              <w:rPr>
                <w:rFonts w:hint="eastAsia"/>
                <w:color w:val="000000"/>
              </w:rPr>
              <w:t>，Recife，16-16 June，2005：2893-2897．</w:t>
            </w:r>
          </w:p>
          <w:p>
            <w:pPr>
              <w:pStyle w:val="4"/>
              <w:numPr>
                <w:ilvl w:val="0"/>
                <w:numId w:val="6"/>
              </w:numPr>
              <w:snapToGrid w:val="0"/>
              <w:spacing w:line="276" w:lineRule="auto"/>
              <w:rPr>
                <w:rFonts w:hint="eastAsia" w:ascii="Times New Roman" w:hAnsi="Times New Roman" w:cs="Times New Roman"/>
                <w:sz w:val="24"/>
                <w:szCs w:val="24"/>
              </w:rPr>
            </w:pPr>
            <w:r>
              <w:rPr>
                <w:rFonts w:hint="eastAsia" w:ascii="Times New Roman" w:hAnsi="Times New Roman" w:cs="Times New Roman"/>
                <w:sz w:val="24"/>
                <w:szCs w:val="24"/>
              </w:rPr>
              <w:t>刘加林．多功能一次性压舌板：中国，92214985．2[P]．1993-04-14．</w:t>
            </w:r>
          </w:p>
          <w:p>
            <w:pPr>
              <w:pStyle w:val="4"/>
              <w:numPr>
                <w:ilvl w:val="0"/>
                <w:numId w:val="6"/>
              </w:numPr>
              <w:snapToGrid w:val="0"/>
              <w:spacing w:line="276" w:lineRule="auto"/>
              <w:ind w:left="360" w:hanging="360"/>
              <w:rPr>
                <w:rFonts w:hint="eastAsia" w:ascii="Times New Roman" w:hAnsi="Times New Roman" w:cs="Times New Roman"/>
                <w:sz w:val="24"/>
                <w:szCs w:val="24"/>
              </w:rPr>
            </w:pPr>
            <w:r>
              <w:rPr>
                <w:rFonts w:hint="eastAsia" w:ascii="Times New Roman" w:hAnsi="Times New Roman" w:cs="Times New Roman"/>
                <w:sz w:val="24"/>
                <w:szCs w:val="24"/>
              </w:rPr>
              <w:t>河北绿洲生态环境科技有限公司．一种荒漠化地区生态植被综合培育种植方法：中国，</w:t>
            </w:r>
            <w:r>
              <w:rPr>
                <w:rFonts w:ascii="Times New Roman" w:hAnsi="Times New Roman" w:cs="Times New Roman"/>
                <w:sz w:val="24"/>
                <w:szCs w:val="24"/>
              </w:rPr>
              <w:t>01129210.5[P/OL]. 2001-10-24[2002-05- 28]. http:/ /211.152.9.47/sipoasp/zlijs/hyjs-yx-new.asp?</w:t>
            </w:r>
            <w:r>
              <w:rPr>
                <w:rFonts w:hint="eastAsia" w:ascii="Times New Roman" w:hAnsi="Times New Roman" w:cs="Times New Roman"/>
                <w:sz w:val="24"/>
                <w:szCs w:val="24"/>
              </w:rPr>
              <w:t xml:space="preserve"> </w:t>
            </w:r>
            <w:r>
              <w:rPr>
                <w:rFonts w:ascii="Times New Roman" w:hAnsi="Times New Roman" w:cs="Times New Roman"/>
                <w:sz w:val="24"/>
                <w:szCs w:val="24"/>
              </w:rPr>
              <w:t>recid=01129210. 5&amp;leixin.</w:t>
            </w:r>
          </w:p>
          <w:p>
            <w:pPr>
              <w:pStyle w:val="4"/>
              <w:numPr>
                <w:ilvl w:val="0"/>
                <w:numId w:val="6"/>
              </w:numPr>
              <w:snapToGrid w:val="0"/>
              <w:spacing w:line="276" w:lineRule="auto"/>
              <w:ind w:left="360" w:hanging="360"/>
              <w:rPr>
                <w:rFonts w:hint="eastAsia" w:ascii="Times New Roman" w:hAnsi="Times New Roman" w:cs="Times New Roman"/>
                <w:sz w:val="24"/>
                <w:szCs w:val="24"/>
              </w:rPr>
            </w:pPr>
            <w:r>
              <w:rPr>
                <w:rFonts w:hint="eastAsia" w:ascii="Times New Roman" w:hAnsi="Times New Roman" w:cs="Times New Roman"/>
                <w:sz w:val="24"/>
                <w:szCs w:val="24"/>
              </w:rPr>
              <w:t>吴葳，洪炳熔．自由浮游空间机器人捕捉目标的运动规划研究．中国第五届机器人学术会议论文集，哈尔滨，1997：75-80</w:t>
            </w:r>
          </w:p>
          <w:p>
            <w:pPr>
              <w:rPr>
                <w:rFonts w:hint="eastAsia"/>
                <w:szCs w:val="21"/>
              </w:rPr>
            </w:pPr>
          </w:p>
        </w:tc>
      </w:tr>
    </w:tbl>
    <w:p>
      <w:pPr>
        <w:rPr>
          <w:rFonts w:hint="eastAsia"/>
          <w:szCs w:val="21"/>
        </w:rPr>
      </w:pPr>
    </w:p>
    <w:p/>
    <w:sectPr>
      <w:pgSz w:w="7371" w:h="10433"/>
      <w:pgMar w:top="1134" w:right="851" w:bottom="1134" w:left="851" w:header="851" w:footer="851"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9</w:t>
    </w:r>
    <w:r>
      <w:rPr>
        <w:kern w:val="0"/>
        <w:szCs w:val="21"/>
      </w:rPr>
      <w:fldChar w:fldCharType="end"/>
    </w:r>
    <w:r>
      <w:rPr>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172D6D"/>
    <w:multiLevelType w:val="multilevel"/>
    <w:tmpl w:val="00172D6D"/>
    <w:lvl w:ilvl="0" w:tentative="0">
      <w:start w:val="1"/>
      <w:numFmt w:val="japaneseCounting"/>
      <w:lvlText w:val="（%1）"/>
      <w:lvlJc w:val="left"/>
      <w:pPr>
        <w:tabs>
          <w:tab w:val="left" w:pos="1140"/>
        </w:tabs>
        <w:ind w:left="1140" w:hanging="72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08695753"/>
    <w:multiLevelType w:val="multilevel"/>
    <w:tmpl w:val="08695753"/>
    <w:lvl w:ilvl="0" w:tentative="0">
      <w:start w:val="1"/>
      <w:numFmt w:val="decimal"/>
      <w:lvlText w:val="%1、"/>
      <w:lvlJc w:val="left"/>
      <w:pPr>
        <w:tabs>
          <w:tab w:val="left" w:pos="795"/>
        </w:tabs>
        <w:ind w:left="795" w:hanging="360"/>
      </w:pPr>
      <w:rPr>
        <w:rFonts w:hint="default"/>
      </w:r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abstractNum w:abstractNumId="2">
    <w:nsid w:val="100B27E2"/>
    <w:multiLevelType w:val="multilevel"/>
    <w:tmpl w:val="100B27E2"/>
    <w:lvl w:ilvl="0" w:tentative="0">
      <w:start w:val="5"/>
      <w:numFmt w:val="japaneseCounting"/>
      <w:lvlText w:val="（%1）"/>
      <w:lvlJc w:val="left"/>
      <w:pPr>
        <w:tabs>
          <w:tab w:val="left" w:pos="1140"/>
        </w:tabs>
        <w:ind w:left="1140" w:hanging="720"/>
      </w:pPr>
      <w:rPr>
        <w:rFonts w:hint="default"/>
        <w:lang w:val="en-US"/>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12E21F55"/>
    <w:multiLevelType w:val="multilevel"/>
    <w:tmpl w:val="12E21F55"/>
    <w:lvl w:ilvl="0" w:tentative="0">
      <w:start w:val="1"/>
      <w:numFmt w:val="japaneseCounting"/>
      <w:lvlText w:val="%1、"/>
      <w:lvlJc w:val="left"/>
      <w:pPr>
        <w:tabs>
          <w:tab w:val="left" w:pos="420"/>
        </w:tabs>
        <w:ind w:left="420" w:hanging="420"/>
      </w:pPr>
      <w:rPr>
        <w:rFonts w:hint="eastAsia" w:ascii="黑体" w:eastAsia="黑体"/>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30432FE3"/>
    <w:multiLevelType w:val="multilevel"/>
    <w:tmpl w:val="30432FE3"/>
    <w:lvl w:ilvl="0" w:tentative="0">
      <w:start w:val="1"/>
      <w:numFmt w:val="decimal"/>
      <w:lvlText w:val="[%1] "/>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14373FB"/>
    <w:multiLevelType w:val="multilevel"/>
    <w:tmpl w:val="414373FB"/>
    <w:lvl w:ilvl="0" w:tentative="0">
      <w:start w:val="1"/>
      <w:numFmt w:val="japaneseCounting"/>
      <w:lvlText w:val="（%1）"/>
      <w:lvlJc w:val="left"/>
      <w:pPr>
        <w:tabs>
          <w:tab w:val="left" w:pos="1140"/>
        </w:tabs>
        <w:ind w:left="1140" w:hanging="72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陶大军">
    <w15:presenceInfo w15:providerId="None" w15:userId="陶大军"/>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I1OTBjMWQ2ZWQxOTAyMTIwMDcxNWZiMjFmMzM3YzAifQ=="/>
  </w:docVars>
  <w:rsids>
    <w:rsidRoot w:val="41DC037B"/>
    <w:rsid w:val="41DC037B"/>
    <w:rsid w:val="6562474F"/>
    <w:rsid w:val="7ED76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toc 3"/>
    <w:basedOn w:val="1"/>
    <w:next w:val="1"/>
    <w:semiHidden/>
    <w:qFormat/>
    <w:uiPriority w:val="0"/>
    <w:pPr>
      <w:ind w:left="200" w:leftChars="200"/>
    </w:pPr>
    <w:rPr>
      <w:sz w:val="24"/>
      <w:szCs w:val="20"/>
    </w:rPr>
  </w:style>
  <w:style w:type="paragraph" w:styleId="4">
    <w:name w:val="Plain Text"/>
    <w:basedOn w:val="1"/>
    <w:uiPriority w:val="0"/>
    <w:rPr>
      <w:rFonts w:ascii="宋体" w:hAnsi="Courier New" w:cs="Courier New"/>
      <w:szCs w:val="21"/>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qFormat/>
    <w:uiPriority w:val="0"/>
    <w:pPr>
      <w:tabs>
        <w:tab w:val="right" w:leader="dot" w:pos="8210"/>
      </w:tabs>
    </w:pPr>
    <w:rPr>
      <w:rFonts w:eastAsia="黑体"/>
      <w:sz w:val="24"/>
      <w:szCs w:val="20"/>
    </w:rPr>
  </w:style>
  <w:style w:type="paragraph" w:styleId="8">
    <w:name w:val="toc 2"/>
    <w:basedOn w:val="1"/>
    <w:next w:val="1"/>
    <w:semiHidden/>
    <w:qFormat/>
    <w:uiPriority w:val="0"/>
    <w:pPr>
      <w:tabs>
        <w:tab w:val="right" w:leader="dot" w:pos="8210"/>
      </w:tabs>
      <w:ind w:left="240" w:leftChars="100"/>
    </w:pPr>
    <w:rPr>
      <w:color w:val="000000"/>
      <w:sz w:val="24"/>
      <w:szCs w:val="20"/>
    </w:rPr>
  </w:style>
  <w:style w:type="paragraph" w:styleId="9">
    <w:name w:val="Body Text First Indent"/>
    <w:basedOn w:val="2"/>
    <w:qFormat/>
    <w:uiPriority w:val="0"/>
    <w:pPr>
      <w:ind w:firstLine="420"/>
    </w:pPr>
  </w:style>
  <w:style w:type="character" w:styleId="12">
    <w:name w:val="Hyperlink"/>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7" Type="http://schemas.microsoft.com/office/2011/relationships/people" Target="people.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1.wmf"/><Relationship Id="rId32" Type="http://schemas.openxmlformats.org/officeDocument/2006/relationships/oleObject" Target="embeddings/oleObject13.bin"/><Relationship Id="rId31" Type="http://schemas.openxmlformats.org/officeDocument/2006/relationships/oleObject" Target="embeddings/oleObject12.bin"/><Relationship Id="rId30" Type="http://schemas.openxmlformats.org/officeDocument/2006/relationships/image" Target="media/image10.wmf"/><Relationship Id="rId3" Type="http://schemas.openxmlformats.org/officeDocument/2006/relationships/header" Target="header1.xml"/><Relationship Id="rId29" Type="http://schemas.openxmlformats.org/officeDocument/2006/relationships/oleObject" Target="embeddings/oleObject11.bin"/><Relationship Id="rId28" Type="http://schemas.openxmlformats.org/officeDocument/2006/relationships/oleObject" Target="embeddings/oleObject10.bin"/><Relationship Id="rId27" Type="http://schemas.openxmlformats.org/officeDocument/2006/relationships/image" Target="media/image9.wmf"/><Relationship Id="rId26" Type="http://schemas.openxmlformats.org/officeDocument/2006/relationships/oleObject" Target="embeddings/oleObject9.bin"/><Relationship Id="rId25" Type="http://schemas.openxmlformats.org/officeDocument/2006/relationships/image" Target="media/image8.wmf"/><Relationship Id="rId24" Type="http://schemas.openxmlformats.org/officeDocument/2006/relationships/oleObject" Target="embeddings/oleObject8.bin"/><Relationship Id="rId23" Type="http://schemas.openxmlformats.org/officeDocument/2006/relationships/image" Target="media/image7.wmf"/><Relationship Id="rId22" Type="http://schemas.openxmlformats.org/officeDocument/2006/relationships/oleObject" Target="embeddings/oleObject7.bin"/><Relationship Id="rId21" Type="http://schemas.openxmlformats.org/officeDocument/2006/relationships/image" Target="media/image6.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5.wmf"/><Relationship Id="rId18" Type="http://schemas.openxmlformats.org/officeDocument/2006/relationships/oleObject" Target="embeddings/oleObject5.bin"/><Relationship Id="rId17" Type="http://schemas.openxmlformats.org/officeDocument/2006/relationships/image" Target="media/image4.wmf"/><Relationship Id="rId16" Type="http://schemas.openxmlformats.org/officeDocument/2006/relationships/oleObject" Target="embeddings/oleObject4.bin"/><Relationship Id="rId15" Type="http://schemas.openxmlformats.org/officeDocument/2006/relationships/image" Target="media/image3.wmf"/><Relationship Id="rId14" Type="http://schemas.openxmlformats.org/officeDocument/2006/relationships/oleObject" Target="embeddings/oleObject3.bin"/><Relationship Id="rId13" Type="http://schemas.openxmlformats.org/officeDocument/2006/relationships/image" Target="media/image2.wmf"/><Relationship Id="rId12" Type="http://schemas.openxmlformats.org/officeDocument/2006/relationships/oleObject" Target="embeddings/oleObject2.bin"/><Relationship Id="rId11" Type="http://schemas.openxmlformats.org/officeDocument/2006/relationships/image" Target="media/image1.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7762</Words>
  <Characters>9227</Characters>
  <Lines>0</Lines>
  <Paragraphs>0</Paragraphs>
  <TotalTime>13</TotalTime>
  <ScaleCrop>false</ScaleCrop>
  <LinksUpToDate>false</LinksUpToDate>
  <CharactersWithSpaces>9618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2023-05-04T02:31:00Z</dcterms:created>
  <dc:creator>中国移动通信</dc:creator>
  <cp:lastModifiedBy>中国移动通信</cp:lastModifiedBy>
  <dcterms:modified xsi:type="dcterms:W3CDTF">2023-05-04T09:19:03Z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8C5B6BC0EC144FD7AE6F9814C905853D_13</vt:lpwstr>
  </property>
</Properties>
</file>